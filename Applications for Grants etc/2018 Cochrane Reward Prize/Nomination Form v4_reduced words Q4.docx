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DB4C5" w14:textId="7141C4ED" w:rsidR="00262FB2" w:rsidRPr="007317DD" w:rsidRDefault="00370470" w:rsidP="00262FB2">
      <w:pPr>
        <w:jc w:val="both"/>
        <w:rPr>
          <w:b/>
        </w:rPr>
      </w:pPr>
      <w:r w:rsidRPr="007317DD">
        <w:rPr>
          <w:b/>
        </w:rPr>
        <w:t>Open Source Malaria Entry for the Cochrane REWARD Prize</w:t>
      </w:r>
    </w:p>
    <w:p w14:paraId="366CBEC3" w14:textId="77777777" w:rsidR="00262FB2" w:rsidRDefault="00262FB2" w:rsidP="00262FB2">
      <w:pPr>
        <w:jc w:val="both"/>
      </w:pPr>
    </w:p>
    <w:p w14:paraId="761FAA2F" w14:textId="4DC4F31C" w:rsidR="00FF6F5A" w:rsidRPr="00262FB2" w:rsidRDefault="00FF6F5A" w:rsidP="00262FB2">
      <w:pPr>
        <w:jc w:val="both"/>
        <w:rPr>
          <w:i/>
        </w:rPr>
      </w:pPr>
      <w:r w:rsidRPr="00262FB2">
        <w:rPr>
          <w:i/>
        </w:rPr>
        <w:t xml:space="preserve">1) </w:t>
      </w:r>
      <w:r w:rsidR="00262FB2" w:rsidRPr="00262FB2">
        <w:rPr>
          <w:rFonts w:eastAsia="Times New Roman"/>
          <w:i/>
        </w:rPr>
        <w:t>Describe the initiative and how it has addressed research waste in at least one of the 5 stages of research (questions, design, conduct, publication, reporting) in the area of health</w:t>
      </w:r>
    </w:p>
    <w:p w14:paraId="37D0B227" w14:textId="77777777" w:rsidR="00FF6F5A" w:rsidRDefault="00FF6F5A" w:rsidP="00262FB2">
      <w:pPr>
        <w:jc w:val="both"/>
      </w:pPr>
    </w:p>
    <w:p w14:paraId="5C4F5D5B" w14:textId="5DA9C39C" w:rsidR="00FF6F5A" w:rsidRDefault="00FF6F5A" w:rsidP="00262FB2">
      <w:pPr>
        <w:jc w:val="both"/>
      </w:pPr>
      <w:r>
        <w:t xml:space="preserve">Open Source Malaria (OSM) aims to discover and develop new medicines for the treatment of malaria </w:t>
      </w:r>
      <w:r w:rsidR="001E4904">
        <w:t>through</w:t>
      </w:r>
      <w:r>
        <w:t xml:space="preserve"> an open source </w:t>
      </w:r>
      <w:r w:rsidR="004B7B12">
        <w:t xml:space="preserve">research </w:t>
      </w:r>
      <w:r w:rsidR="001E4904">
        <w:t>model that eliminates research secrecy and duplication of effort</w:t>
      </w:r>
      <w:r>
        <w:t xml:space="preserve">. The consortium operates according to a set of Six Laws, the most important of which are: </w:t>
      </w:r>
      <w:proofErr w:type="spellStart"/>
      <w:r>
        <w:t>i</w:t>
      </w:r>
      <w:proofErr w:type="spellEnd"/>
      <w:r>
        <w:t>) all data and ideas are freely shared, ii) anyone may take part at any level and</w:t>
      </w:r>
      <w:r w:rsidR="00034A72">
        <w:t xml:space="preserve"> iii) there will be no patents.</w:t>
      </w:r>
      <w:r w:rsidR="00034A72" w:rsidRPr="00034A72">
        <w:rPr>
          <w:vertAlign w:val="superscript"/>
        </w:rPr>
        <w:t>1</w:t>
      </w:r>
    </w:p>
    <w:p w14:paraId="6BBD4811" w14:textId="77777777" w:rsidR="00FF6F5A" w:rsidRDefault="00FF6F5A" w:rsidP="00262FB2">
      <w:pPr>
        <w:jc w:val="both"/>
      </w:pPr>
    </w:p>
    <w:p w14:paraId="5782B67A" w14:textId="01EFEBF0" w:rsidR="00FF6F5A" w:rsidRDefault="00FF6F5A" w:rsidP="00262FB2">
      <w:pPr>
        <w:jc w:val="both"/>
      </w:pPr>
      <w:r>
        <w:t>The consortium, founded in 2012, has operated with a modest</w:t>
      </w:r>
      <w:r w:rsidR="001E4904">
        <w:t>ly</w:t>
      </w:r>
      <w:r>
        <w:t xml:space="preserve"> funded core of one full-time researcher supported by </w:t>
      </w:r>
      <w:r w:rsidR="00600C84">
        <w:t>the</w:t>
      </w:r>
      <w:r>
        <w:t xml:space="preserve"> </w:t>
      </w:r>
      <w:r w:rsidR="00600C84">
        <w:t xml:space="preserve">Australian </w:t>
      </w:r>
      <w:r w:rsidR="007317DD">
        <w:t>G</w:t>
      </w:r>
      <w:r>
        <w:t xml:space="preserve">overnment and </w:t>
      </w:r>
      <w:r w:rsidR="00600C84">
        <w:t xml:space="preserve">an </w:t>
      </w:r>
      <w:r>
        <w:t xml:space="preserve">NGO </w:t>
      </w:r>
      <w:r w:rsidR="00600C84">
        <w:t>(the Medicines for Malaria Venture, Geneva). This core leverages considerable in-kind contribution from the wider community: to date more than 300 people have participated in various ways, from strategic advice and technical expertise to</w:t>
      </w:r>
      <w:r w:rsidR="001E4904">
        <w:t xml:space="preserve"> the</w:t>
      </w:r>
      <w:r w:rsidR="00600C84">
        <w:t xml:space="preserve"> physical </w:t>
      </w:r>
      <w:r w:rsidR="001E4904">
        <w:t>preparation and testing</w:t>
      </w:r>
      <w:r w:rsidR="00600C84">
        <w:t xml:space="preserve"> of drug candidates.</w:t>
      </w:r>
    </w:p>
    <w:p w14:paraId="4C9F3B5D" w14:textId="77777777" w:rsidR="00600C84" w:rsidRDefault="00600C84" w:rsidP="00262FB2">
      <w:pPr>
        <w:jc w:val="both"/>
      </w:pPr>
    </w:p>
    <w:p w14:paraId="3A20776D" w14:textId="5B758A04" w:rsidR="003B7EE4" w:rsidRDefault="003A310A" w:rsidP="00262FB2">
      <w:pPr>
        <w:jc w:val="both"/>
      </w:pPr>
      <w:r>
        <w:t>F</w:t>
      </w:r>
      <w:r w:rsidR="007D7223">
        <w:t xml:space="preserve">our </w:t>
      </w:r>
      <w:r w:rsidR="001F2DB6">
        <w:t>series</w:t>
      </w:r>
      <w:r w:rsidR="007D7223">
        <w:t xml:space="preserve"> of </w:t>
      </w:r>
      <w:r w:rsidR="001F2DB6">
        <w:t>antimalarials</w:t>
      </w:r>
      <w:r w:rsidR="007D7223">
        <w:t xml:space="preserve"> have been evaluated. The first showed promise, but was</w:t>
      </w:r>
      <w:r w:rsidR="0014324D">
        <w:t xml:space="preserve"> parked because of (currently) i</w:t>
      </w:r>
      <w:r w:rsidR="007D7223">
        <w:t>nsuperable roadblocks; the work was published.</w:t>
      </w:r>
      <w:r w:rsidR="00034A72" w:rsidRPr="00034A72">
        <w:rPr>
          <w:vertAlign w:val="superscript"/>
        </w:rPr>
        <w:t>2</w:t>
      </w:r>
      <w:r w:rsidR="007D7223">
        <w:t xml:space="preserve"> Series 2 was abandoned when it was discovered that another group was working on it, in secret. Series 3 is undergoing studies to identify its molecular mechanism of action. Series 4 has been extensively evaluated because of its exceptional promise: the constituent molecules are able to cure mi</w:t>
      </w:r>
      <w:r w:rsidR="001F2DB6">
        <w:t>ce of a model of malaria. This 4</w:t>
      </w:r>
      <w:r w:rsidR="001F2DB6" w:rsidRPr="001F2DB6">
        <w:rPr>
          <w:vertAlign w:val="superscript"/>
        </w:rPr>
        <w:t>th</w:t>
      </w:r>
      <w:r w:rsidR="001F2DB6">
        <w:t xml:space="preserve"> series</w:t>
      </w:r>
      <w:r w:rsidR="007D7223">
        <w:t xml:space="preserve"> </w:t>
      </w:r>
      <w:r w:rsidR="001E4904">
        <w:t>is positioned well to achieve</w:t>
      </w:r>
      <w:r w:rsidR="001F2DB6">
        <w:t xml:space="preserve"> a world first: a molecule from an </w:t>
      </w:r>
      <w:r w:rsidR="007D7223">
        <w:t>open source project</w:t>
      </w:r>
      <w:r w:rsidR="001F2DB6">
        <w:t xml:space="preserve"> entering clinical trials.</w:t>
      </w:r>
    </w:p>
    <w:p w14:paraId="0A92578F" w14:textId="77777777" w:rsidR="00600C84" w:rsidRDefault="00600C84" w:rsidP="00262FB2">
      <w:pPr>
        <w:jc w:val="both"/>
      </w:pPr>
    </w:p>
    <w:p w14:paraId="2B35BCF3" w14:textId="6886F361" w:rsidR="00600C84" w:rsidRDefault="00600C84" w:rsidP="00262FB2">
      <w:pPr>
        <w:jc w:val="both"/>
      </w:pPr>
      <w:r>
        <w:t>OSM reduces research waste</w:t>
      </w:r>
      <w:r w:rsidR="00262FB2">
        <w:t xml:space="preserve"> in the following ways</w:t>
      </w:r>
      <w:r w:rsidR="002C4E41">
        <w:t>. Examples are provided under Question 2.</w:t>
      </w:r>
    </w:p>
    <w:p w14:paraId="479E925D" w14:textId="77777777" w:rsidR="00600C84" w:rsidRDefault="00600C84" w:rsidP="00262FB2">
      <w:pPr>
        <w:jc w:val="both"/>
      </w:pPr>
    </w:p>
    <w:p w14:paraId="2961DCB1" w14:textId="77777777" w:rsidR="00600C84" w:rsidRPr="00262FB2" w:rsidRDefault="0014324D" w:rsidP="00262FB2">
      <w:pPr>
        <w:jc w:val="both"/>
        <w:rPr>
          <w:b/>
        </w:rPr>
      </w:pPr>
      <w:r w:rsidRPr="00262FB2">
        <w:rPr>
          <w:b/>
        </w:rPr>
        <w:t xml:space="preserve">a) </w:t>
      </w:r>
      <w:r w:rsidR="00600C84" w:rsidRPr="00262FB2">
        <w:rPr>
          <w:b/>
        </w:rPr>
        <w:t>Conduct.</w:t>
      </w:r>
    </w:p>
    <w:p w14:paraId="2A5C4326" w14:textId="60D5AED8" w:rsidR="00600C84" w:rsidRDefault="00600C84" w:rsidP="00262FB2">
      <w:pPr>
        <w:jc w:val="both"/>
      </w:pPr>
      <w:r>
        <w:t>The most important way in which OSM reduces research waste is by avoiding un</w:t>
      </w:r>
      <w:r w:rsidR="00F36032">
        <w:t>necessary duplication of effort. E</w:t>
      </w:r>
      <w:r>
        <w:t>verything is in the public domain in real time</w:t>
      </w:r>
      <w:r w:rsidR="00F36032">
        <w:t>,</w:t>
      </w:r>
      <w:r w:rsidR="002C4E41">
        <w:t xml:space="preserve"> including </w:t>
      </w:r>
      <w:r w:rsidR="001E4904">
        <w:t>experimental</w:t>
      </w:r>
      <w:r w:rsidR="002C4E41">
        <w:t xml:space="preserve"> failures, inactive molecules and undesirable outcomes</w:t>
      </w:r>
      <w:r>
        <w:t xml:space="preserve">. </w:t>
      </w:r>
    </w:p>
    <w:p w14:paraId="0E5D4643" w14:textId="77777777" w:rsidR="003B7EE4" w:rsidRDefault="003B7EE4" w:rsidP="00262FB2">
      <w:pPr>
        <w:jc w:val="both"/>
      </w:pPr>
    </w:p>
    <w:p w14:paraId="2B5D3FF9" w14:textId="77777777" w:rsidR="00600C84" w:rsidRPr="002C4E41" w:rsidRDefault="003B7EE4" w:rsidP="00262FB2">
      <w:pPr>
        <w:jc w:val="both"/>
        <w:rPr>
          <w:b/>
        </w:rPr>
      </w:pPr>
      <w:r w:rsidRPr="002C4E41">
        <w:rPr>
          <w:b/>
        </w:rPr>
        <w:t xml:space="preserve">b) </w:t>
      </w:r>
      <w:r w:rsidR="00600C84" w:rsidRPr="002C4E41">
        <w:rPr>
          <w:b/>
        </w:rPr>
        <w:t>Reporting.</w:t>
      </w:r>
    </w:p>
    <w:p w14:paraId="336BFFCF" w14:textId="7A496F24" w:rsidR="00600C84" w:rsidRDefault="0014324D" w:rsidP="00262FB2">
      <w:pPr>
        <w:jc w:val="both"/>
      </w:pPr>
      <w:r>
        <w:t>Transparency</w:t>
      </w:r>
      <w:r w:rsidR="006F3193">
        <w:t xml:space="preserve">, </w:t>
      </w:r>
      <w:r w:rsidR="003A310A">
        <w:t>via</w:t>
      </w:r>
      <w:r w:rsidR="006F3193">
        <w:t xml:space="preserve"> reporting research online and in real time,</w:t>
      </w:r>
      <w:r>
        <w:t xml:space="preserve"> means that </w:t>
      </w:r>
      <w:r w:rsidR="002C4E41">
        <w:t>all onlookers</w:t>
      </w:r>
      <w:r w:rsidR="006F3193">
        <w:t xml:space="preserve"> know </w:t>
      </w:r>
      <w:r>
        <w:t xml:space="preserve">what everyone is doing, and if work is contributed it is because </w:t>
      </w:r>
      <w:r w:rsidR="002C4E41">
        <w:t>that</w:t>
      </w:r>
      <w:r>
        <w:t xml:space="preserve"> contributor knows that that work is currently needed. </w:t>
      </w:r>
      <w:r w:rsidR="002C4E41">
        <w:t>The knock-on effect is</w:t>
      </w:r>
      <w:r>
        <w:t xml:space="preserve"> that contributions may be made spontaneously </w:t>
      </w:r>
      <w:r w:rsidR="002C4E41">
        <w:t>by highly qualified individuals</w:t>
      </w:r>
      <w:r>
        <w:t xml:space="preserve"> </w:t>
      </w:r>
      <w:r w:rsidR="00034A72">
        <w:t xml:space="preserve">from </w:t>
      </w:r>
      <w:r>
        <w:t>anywhere in the world</w:t>
      </w:r>
      <w:r w:rsidR="002C4E41">
        <w:t xml:space="preserve">. </w:t>
      </w:r>
    </w:p>
    <w:p w14:paraId="5141858F" w14:textId="77777777" w:rsidR="00600C84" w:rsidRDefault="00600C84" w:rsidP="00262FB2">
      <w:pPr>
        <w:jc w:val="both"/>
      </w:pPr>
    </w:p>
    <w:p w14:paraId="59ADA53A" w14:textId="77777777" w:rsidR="00600C84" w:rsidRPr="002C28A2" w:rsidRDefault="003B7EE4" w:rsidP="00262FB2">
      <w:pPr>
        <w:jc w:val="both"/>
        <w:rPr>
          <w:b/>
        </w:rPr>
      </w:pPr>
      <w:r w:rsidRPr="002C28A2">
        <w:rPr>
          <w:b/>
        </w:rPr>
        <w:t xml:space="preserve">c) </w:t>
      </w:r>
      <w:r w:rsidR="00600C84" w:rsidRPr="002C28A2">
        <w:rPr>
          <w:b/>
        </w:rPr>
        <w:t>Questions</w:t>
      </w:r>
    </w:p>
    <w:p w14:paraId="75A87995" w14:textId="07E4946B" w:rsidR="00600C84" w:rsidRDefault="0014324D" w:rsidP="00262FB2">
      <w:pPr>
        <w:jc w:val="both"/>
      </w:pPr>
      <w:r>
        <w:t xml:space="preserve">The direction of the research consortium is openly debated, on a </w:t>
      </w:r>
      <w:r w:rsidR="001E4904">
        <w:t>democratized</w:t>
      </w:r>
      <w:r w:rsidR="00B228F6">
        <w:t xml:space="preserve"> </w:t>
      </w:r>
      <w:r>
        <w:t xml:space="preserve">platform where seasoned pharmaceutical professionals are able to interact with junior students. </w:t>
      </w:r>
      <w:r w:rsidR="001E4904">
        <w:t>Debate and research occur simultaneously,</w:t>
      </w:r>
      <w:r>
        <w:t xml:space="preserve"> </w:t>
      </w:r>
      <w:r w:rsidR="001E4904">
        <w:rPr>
          <w:i/>
        </w:rPr>
        <w:t>allowing</w:t>
      </w:r>
      <w:r w:rsidRPr="00541CEE">
        <w:rPr>
          <w:i/>
        </w:rPr>
        <w:t xml:space="preserve"> the </w:t>
      </w:r>
      <w:r w:rsidR="001E4904">
        <w:rPr>
          <w:i/>
        </w:rPr>
        <w:t>community to change the research</w:t>
      </w:r>
      <w:r w:rsidRPr="00541CEE">
        <w:rPr>
          <w:i/>
        </w:rPr>
        <w:t xml:space="preserve"> direction before it is </w:t>
      </w:r>
      <w:r w:rsidR="00B228F6">
        <w:rPr>
          <w:i/>
        </w:rPr>
        <w:t>completed</w:t>
      </w:r>
      <w:r>
        <w:t xml:space="preserve">. </w:t>
      </w:r>
    </w:p>
    <w:p w14:paraId="5B4D4F53" w14:textId="77777777" w:rsidR="0014324D" w:rsidRDefault="0014324D" w:rsidP="00262FB2">
      <w:pPr>
        <w:jc w:val="both"/>
      </w:pPr>
    </w:p>
    <w:p w14:paraId="3FE90948" w14:textId="77777777" w:rsidR="00600C84" w:rsidRPr="002C28A2" w:rsidRDefault="003B7EE4" w:rsidP="00262FB2">
      <w:pPr>
        <w:jc w:val="both"/>
        <w:rPr>
          <w:b/>
        </w:rPr>
      </w:pPr>
      <w:r w:rsidRPr="002C28A2">
        <w:rPr>
          <w:b/>
        </w:rPr>
        <w:t xml:space="preserve">d) </w:t>
      </w:r>
      <w:r w:rsidR="00600C84" w:rsidRPr="002C28A2">
        <w:rPr>
          <w:b/>
        </w:rPr>
        <w:t>Design</w:t>
      </w:r>
    </w:p>
    <w:p w14:paraId="63288C5F" w14:textId="0AD77262" w:rsidR="00600C84" w:rsidRDefault="00600C84" w:rsidP="00262FB2">
      <w:pPr>
        <w:jc w:val="both"/>
      </w:pPr>
      <w:r>
        <w:t>The technical platform uses existing online infrastructure</w:t>
      </w:r>
      <w:r w:rsidR="00034A72" w:rsidRPr="00034A72">
        <w:rPr>
          <w:vertAlign w:val="superscript"/>
        </w:rPr>
        <w:t>3,4</w:t>
      </w:r>
      <w:r w:rsidR="003B7EE4">
        <w:t xml:space="preserve"> </w:t>
      </w:r>
      <w:r w:rsidR="001E4904">
        <w:t>that allows for</w:t>
      </w:r>
      <w:r w:rsidR="003B7EE4">
        <w:t xml:space="preserve"> the widest number of people to </w:t>
      </w:r>
      <w:proofErr w:type="gramStart"/>
      <w:r w:rsidR="003B7EE4">
        <w:t>participate, and</w:t>
      </w:r>
      <w:proofErr w:type="gramEnd"/>
      <w:r w:rsidR="003B7EE4">
        <w:t xml:space="preserve"> builds/promotes open standards wherever </w:t>
      </w:r>
      <w:r w:rsidR="006F3193">
        <w:t>possible</w:t>
      </w:r>
      <w:r w:rsidR="003B7EE4">
        <w:t>.</w:t>
      </w:r>
      <w:r w:rsidR="001E4904">
        <w:t xml:space="preserve"> Future i</w:t>
      </w:r>
      <w:r w:rsidR="002F6D61">
        <w:t xml:space="preserve">mprovements are </w:t>
      </w:r>
      <w:r w:rsidR="001E4904">
        <w:t xml:space="preserve">constantly being sought </w:t>
      </w:r>
      <w:r w:rsidR="002F6D61">
        <w:t>as part of the discussion so that others f</w:t>
      </w:r>
      <w:r w:rsidR="00B228F6">
        <w:t>rom outlying disciplines (</w:t>
      </w:r>
      <w:r w:rsidR="002F6D61" w:rsidRPr="00034A72">
        <w:rPr>
          <w:i/>
        </w:rPr>
        <w:t>e.g.</w:t>
      </w:r>
      <w:r w:rsidR="00034A72" w:rsidRPr="00034A72">
        <w:rPr>
          <w:i/>
        </w:rPr>
        <w:t>,</w:t>
      </w:r>
      <w:r w:rsidR="002F6D61">
        <w:t xml:space="preserve"> software development</w:t>
      </w:r>
      <w:r w:rsidR="00B228F6">
        <w:t>)</w:t>
      </w:r>
      <w:r w:rsidR="002F6D61">
        <w:t xml:space="preserve"> can contribute.</w:t>
      </w:r>
    </w:p>
    <w:p w14:paraId="259DFDD1" w14:textId="77777777" w:rsidR="00600C84" w:rsidRDefault="00600C84" w:rsidP="00262FB2">
      <w:pPr>
        <w:jc w:val="both"/>
      </w:pPr>
    </w:p>
    <w:p w14:paraId="391F0495" w14:textId="77777777" w:rsidR="00600C84" w:rsidRPr="00CE7183" w:rsidRDefault="003B7EE4" w:rsidP="00262FB2">
      <w:pPr>
        <w:jc w:val="both"/>
        <w:rPr>
          <w:b/>
        </w:rPr>
      </w:pPr>
      <w:r w:rsidRPr="00CE7183">
        <w:rPr>
          <w:b/>
        </w:rPr>
        <w:t xml:space="preserve">e) </w:t>
      </w:r>
      <w:r w:rsidR="00600C84" w:rsidRPr="00CE7183">
        <w:rPr>
          <w:b/>
        </w:rPr>
        <w:t>Publication</w:t>
      </w:r>
    </w:p>
    <w:p w14:paraId="75FF90CE" w14:textId="6E399F1A" w:rsidR="00FF6F5A" w:rsidRDefault="00CE7183" w:rsidP="00262FB2">
      <w:pPr>
        <w:jc w:val="both"/>
      </w:pPr>
      <w:r>
        <w:lastRenderedPageBreak/>
        <w:t xml:space="preserve">OSM publishes its work in </w:t>
      </w:r>
      <w:r w:rsidR="00A924EE">
        <w:t>open access journals and</w:t>
      </w:r>
      <w:r>
        <w:t xml:space="preserve"> other publicly accessible media </w:t>
      </w:r>
      <w:r w:rsidR="00A924EE">
        <w:t xml:space="preserve">in order </w:t>
      </w:r>
      <w:r>
        <w:t xml:space="preserve">to ensure full data availability. Research papers are </w:t>
      </w:r>
      <w:r w:rsidR="00A924EE">
        <w:t>openly and collaboratively written</w:t>
      </w:r>
      <w:r>
        <w:t xml:space="preserve"> to allow authorship by anyone</w:t>
      </w:r>
      <w:r w:rsidR="003B7EE4">
        <w:t xml:space="preserve">. The papers </w:t>
      </w:r>
      <w:r>
        <w:t xml:space="preserve">themselves </w:t>
      </w:r>
      <w:r w:rsidR="003B7EE4">
        <w:t>make</w:t>
      </w:r>
      <w:r w:rsidR="00FF6F5A">
        <w:t xml:space="preserve"> clear what the community can do next</w:t>
      </w:r>
      <w:r>
        <w:t xml:space="preserve"> to advance the science quickly.</w:t>
      </w:r>
    </w:p>
    <w:p w14:paraId="68633661" w14:textId="77777777" w:rsidR="00FF6F5A" w:rsidRDefault="00FF6F5A" w:rsidP="00262FB2">
      <w:pPr>
        <w:jc w:val="both"/>
      </w:pPr>
    </w:p>
    <w:p w14:paraId="4B98148F" w14:textId="77777777" w:rsidR="00FF6F5A" w:rsidRDefault="00FF6F5A" w:rsidP="00262FB2">
      <w:pPr>
        <w:jc w:val="both"/>
      </w:pPr>
    </w:p>
    <w:p w14:paraId="24597E3A" w14:textId="4CC58E1D" w:rsidR="003B7EE4" w:rsidRPr="00262FB2" w:rsidRDefault="0014324D" w:rsidP="00262FB2">
      <w:pPr>
        <w:jc w:val="both"/>
        <w:rPr>
          <w:i/>
        </w:rPr>
      </w:pPr>
      <w:r w:rsidRPr="00262FB2">
        <w:rPr>
          <w:i/>
        </w:rPr>
        <w:t xml:space="preserve">2) </w:t>
      </w:r>
      <w:r w:rsidR="00262FB2" w:rsidRPr="00262FB2">
        <w:rPr>
          <w:rFonts w:eastAsia="Times New Roman"/>
          <w:i/>
        </w:rPr>
        <w:t>Describe any (pilot) data showing how the initiative has lowered research waste.</w:t>
      </w:r>
    </w:p>
    <w:p w14:paraId="184C4D77" w14:textId="77777777" w:rsidR="003B7EE4" w:rsidRDefault="003B7EE4" w:rsidP="00262FB2">
      <w:pPr>
        <w:jc w:val="both"/>
      </w:pPr>
    </w:p>
    <w:p w14:paraId="1F6D1CFA" w14:textId="6EBA1AA4" w:rsidR="00262FB2" w:rsidRDefault="00262FB2" w:rsidP="00262FB2">
      <w:pPr>
        <w:jc w:val="both"/>
      </w:pPr>
      <w:r>
        <w:t>Further to the above, specific examples of how OSM has lowered research waste are as follows:</w:t>
      </w:r>
    </w:p>
    <w:p w14:paraId="37FD58B2" w14:textId="77777777" w:rsidR="00262FB2" w:rsidRDefault="00262FB2" w:rsidP="00262FB2">
      <w:pPr>
        <w:jc w:val="both"/>
      </w:pPr>
    </w:p>
    <w:p w14:paraId="42449244" w14:textId="77777777" w:rsidR="0014324D" w:rsidRPr="00262FB2" w:rsidRDefault="0014324D" w:rsidP="00262FB2">
      <w:pPr>
        <w:jc w:val="both"/>
        <w:rPr>
          <w:b/>
        </w:rPr>
      </w:pPr>
      <w:r w:rsidRPr="00262FB2">
        <w:rPr>
          <w:b/>
        </w:rPr>
        <w:t>a) Conduct</w:t>
      </w:r>
    </w:p>
    <w:p w14:paraId="5A28BA8F" w14:textId="7797EE37" w:rsidR="00D17D56" w:rsidRDefault="007B7B17" w:rsidP="00262FB2">
      <w:pPr>
        <w:jc w:val="both"/>
      </w:pPr>
      <w:r>
        <w:t>A</w:t>
      </w:r>
      <w:r w:rsidR="002C4E41">
        <w:t xml:space="preserve">ll drug candidates </w:t>
      </w:r>
      <w:r w:rsidR="00FF46AE">
        <w:t xml:space="preserve">in OSM </w:t>
      </w:r>
      <w:r w:rsidR="002C4E41">
        <w:t xml:space="preserve">are </w:t>
      </w:r>
      <w:r w:rsidR="00A924EE">
        <w:t>shared</w:t>
      </w:r>
      <w:r w:rsidR="002C4E41">
        <w:t xml:space="preserve"> openly, along with their biologic</w:t>
      </w:r>
      <w:r w:rsidR="00FF46AE">
        <w:t xml:space="preserve">al efficacy, </w:t>
      </w:r>
      <w:r>
        <w:t xml:space="preserve">so </w:t>
      </w:r>
      <w:r w:rsidR="00FF46AE">
        <w:t xml:space="preserve">it is clear to everyone </w:t>
      </w:r>
      <w:r w:rsidR="002C4E41">
        <w:t>which molecules are worth pursuing and which are not.</w:t>
      </w:r>
      <w:r w:rsidR="006F3193">
        <w:t xml:space="preserve"> </w:t>
      </w:r>
      <w:r w:rsidR="00C86FC5">
        <w:t>The data are</w:t>
      </w:r>
      <w:r w:rsidR="006F3193">
        <w:t xml:space="preserve"> available for use by anyone in perpetuity.</w:t>
      </w:r>
    </w:p>
    <w:p w14:paraId="04AC9DC9" w14:textId="723A28EE" w:rsidR="00D17D56" w:rsidRDefault="00D17D56" w:rsidP="00D17D56">
      <w:pPr>
        <w:pStyle w:val="ListParagraph"/>
        <w:numPr>
          <w:ilvl w:val="0"/>
          <w:numId w:val="4"/>
        </w:numPr>
        <w:jc w:val="both"/>
      </w:pPr>
      <w:r>
        <w:t>I</w:t>
      </w:r>
      <w:r w:rsidR="007B7B17">
        <w:t>n 2017 in OSM Series 4, a</w:t>
      </w:r>
      <w:r w:rsidR="00DC0D0F">
        <w:t xml:space="preserve"> </w:t>
      </w:r>
      <w:r w:rsidR="00EE4672">
        <w:t xml:space="preserve">US team independently showed that a molecular modification was </w:t>
      </w:r>
      <w:r w:rsidR="00DC0D0F">
        <w:t xml:space="preserve">deleterious, saving time and effort of other teams. A group of students in Brisbane is now modifying </w:t>
      </w:r>
      <w:r w:rsidR="00EE4672">
        <w:t>another</w:t>
      </w:r>
      <w:r w:rsidR="00DC0D0F">
        <w:t xml:space="preserve"> atom of the molecules to see if th</w:t>
      </w:r>
      <w:r>
        <w:t xml:space="preserve">is regains </w:t>
      </w:r>
      <w:r w:rsidR="00C86FC5">
        <w:t>potency</w:t>
      </w:r>
      <w:r>
        <w:t>.</w:t>
      </w:r>
    </w:p>
    <w:p w14:paraId="59874D11" w14:textId="2116B108" w:rsidR="00D17D56" w:rsidRDefault="00D17D56" w:rsidP="00D17D56">
      <w:pPr>
        <w:pStyle w:val="ListParagraph"/>
        <w:numPr>
          <w:ilvl w:val="0"/>
          <w:numId w:val="4"/>
        </w:numPr>
        <w:jc w:val="both"/>
      </w:pPr>
      <w:r>
        <w:t xml:space="preserve">Student crowdsourcing has been undertaken </w:t>
      </w:r>
      <w:r w:rsidR="007B7B17">
        <w:t>extensively (Australia, UK, US). R</w:t>
      </w:r>
      <w:r>
        <w:t xml:space="preserve">esearch waste is reduced by students generating outputs that are </w:t>
      </w:r>
      <w:r w:rsidR="00A924EE">
        <w:t>used</w:t>
      </w:r>
      <w:r>
        <w:t xml:space="preserve"> in a real-world project, rather than generic laboratory outputs that are discarded.</w:t>
      </w:r>
    </w:p>
    <w:p w14:paraId="4833C1B8" w14:textId="7A166361" w:rsidR="002C4E41" w:rsidRDefault="00D17D56" w:rsidP="00D17D56">
      <w:pPr>
        <w:pStyle w:val="ListParagraph"/>
        <w:numPr>
          <w:ilvl w:val="0"/>
          <w:numId w:val="4"/>
        </w:numPr>
        <w:jc w:val="both"/>
      </w:pPr>
      <w:r>
        <w:t>S</w:t>
      </w:r>
      <w:r w:rsidR="00DC0D0F">
        <w:t xml:space="preserve">pontaneous contributions are not limited to academia. The most promising-looking molecule in Series 4 has been contributed by a leading research group </w:t>
      </w:r>
      <w:r w:rsidR="00C86FC5">
        <w:t>from</w:t>
      </w:r>
      <w:r w:rsidR="00034A72">
        <w:t xml:space="preserve"> </w:t>
      </w:r>
      <w:r w:rsidR="00DC0D0F">
        <w:t>Pfizer (USA)</w:t>
      </w:r>
      <w:r w:rsidR="00A924EE">
        <w:t>,</w:t>
      </w:r>
      <w:r w:rsidR="00DC0D0F">
        <w:t xml:space="preserve"> who are providing their time and expertise freely because they know </w:t>
      </w:r>
      <w:r w:rsidR="00A924EE">
        <w:t>their work will advance the science</w:t>
      </w:r>
      <w:r w:rsidR="00DC0D0F">
        <w:t xml:space="preserve">. </w:t>
      </w:r>
    </w:p>
    <w:p w14:paraId="5BAC11D8" w14:textId="1EB6884B" w:rsidR="0014324D" w:rsidRDefault="00EE4672" w:rsidP="00262FB2">
      <w:pPr>
        <w:pStyle w:val="ListParagraph"/>
        <w:numPr>
          <w:ilvl w:val="0"/>
          <w:numId w:val="4"/>
        </w:numPr>
        <w:jc w:val="both"/>
      </w:pPr>
      <w:r>
        <w:t>Waste is reduced</w:t>
      </w:r>
      <w:r w:rsidR="00A924EE">
        <w:t xml:space="preserve"> by </w:t>
      </w:r>
      <w:r w:rsidR="003A310A">
        <w:t>avoiding</w:t>
      </w:r>
      <w:r w:rsidR="00A924EE">
        <w:t xml:space="preserve"> </w:t>
      </w:r>
      <w:r w:rsidR="00DC0D0F">
        <w:t xml:space="preserve">work that is being undertaken by another organization behind closed doors, as happened with OSM’s Series 2. Work ceased when it became known </w:t>
      </w:r>
      <w:r>
        <w:t xml:space="preserve">that </w:t>
      </w:r>
      <w:r w:rsidR="00DC0D0F">
        <w:t xml:space="preserve">another team elsewhere </w:t>
      </w:r>
      <w:r w:rsidR="00034A72">
        <w:t>was</w:t>
      </w:r>
      <w:r w:rsidR="00DC0D0F">
        <w:t xml:space="preserve"> looking at similar molecules</w:t>
      </w:r>
      <w:r w:rsidR="00314E51">
        <w:t>, and resources were quickly reallocated</w:t>
      </w:r>
      <w:r w:rsidR="00DC0D0F">
        <w:t>.</w:t>
      </w:r>
    </w:p>
    <w:p w14:paraId="1CCD655C" w14:textId="6B47BAEA" w:rsidR="002C4E41" w:rsidRDefault="002C4E41" w:rsidP="002C4E41">
      <w:pPr>
        <w:pStyle w:val="ListParagraph"/>
        <w:numPr>
          <w:ilvl w:val="0"/>
          <w:numId w:val="4"/>
        </w:numPr>
        <w:jc w:val="both"/>
      </w:pPr>
      <w:r>
        <w:t xml:space="preserve">OSM </w:t>
      </w:r>
      <w:r w:rsidR="00D17D56">
        <w:t>is</w:t>
      </w:r>
      <w:r>
        <w:t xml:space="preserve"> decentralized</w:t>
      </w:r>
      <w:r w:rsidR="00D17D56">
        <w:t>.</w:t>
      </w:r>
      <w:r>
        <w:t xml:space="preserve"> </w:t>
      </w:r>
      <w:r w:rsidR="00D17D56">
        <w:t>T</w:t>
      </w:r>
      <w:r>
        <w:t xml:space="preserve">he team expands and contracts as needs arise. There is no inflexible infrastructure cost </w:t>
      </w:r>
      <w:r w:rsidR="00D17D56">
        <w:t>(</w:t>
      </w:r>
      <w:r w:rsidR="00D17D56" w:rsidRPr="00034A72">
        <w:rPr>
          <w:i/>
        </w:rPr>
        <w:t>e.g.</w:t>
      </w:r>
      <w:r w:rsidR="00034A72" w:rsidRPr="00034A72">
        <w:rPr>
          <w:i/>
        </w:rPr>
        <w:t>,</w:t>
      </w:r>
      <w:r w:rsidR="00D17D56">
        <w:t xml:space="preserve"> a dedicated building) </w:t>
      </w:r>
      <w:r>
        <w:t xml:space="preserve">and people </w:t>
      </w:r>
      <w:r w:rsidR="00D17D56">
        <w:t>are not contractually locked in, leading to low transaction costs.</w:t>
      </w:r>
    </w:p>
    <w:p w14:paraId="0C6BF318" w14:textId="77777777" w:rsidR="0014324D" w:rsidRDefault="0014324D" w:rsidP="00262FB2">
      <w:pPr>
        <w:jc w:val="both"/>
      </w:pPr>
    </w:p>
    <w:p w14:paraId="245997C4" w14:textId="77777777" w:rsidR="0014324D" w:rsidRPr="00262FB2" w:rsidRDefault="0014324D" w:rsidP="00262FB2">
      <w:pPr>
        <w:jc w:val="both"/>
        <w:rPr>
          <w:b/>
        </w:rPr>
      </w:pPr>
      <w:r w:rsidRPr="00262FB2">
        <w:rPr>
          <w:b/>
        </w:rPr>
        <w:t>b) Reporting</w:t>
      </w:r>
    </w:p>
    <w:p w14:paraId="1C200EF3" w14:textId="11E490F9" w:rsidR="003B7EE4" w:rsidRDefault="00D17D56" w:rsidP="00262FB2">
      <w:pPr>
        <w:jc w:val="both"/>
      </w:pPr>
      <w:r>
        <w:t>Open, online laboratory records kept by OSM contributors contain machine-readable strings that allow for maximal discoverability through search.</w:t>
      </w:r>
      <w:r w:rsidR="002F6D61">
        <w:t xml:space="preserve"> </w:t>
      </w:r>
      <w:r>
        <w:t xml:space="preserve">The physical samples created by contributors are freely available for others to test </w:t>
      </w:r>
      <w:r w:rsidRPr="00F2243F">
        <w:rPr>
          <w:i/>
        </w:rPr>
        <w:t>vs</w:t>
      </w:r>
      <w:r w:rsidR="00F2243F" w:rsidRPr="00F2243F">
        <w:rPr>
          <w:i/>
        </w:rPr>
        <w:t>.</w:t>
      </w:r>
      <w:r>
        <w:t xml:space="preserve"> other pathogens, as has already happened </w:t>
      </w:r>
      <w:r w:rsidRPr="00FD7B5E">
        <w:rPr>
          <w:i/>
        </w:rPr>
        <w:t>vs</w:t>
      </w:r>
      <w:r w:rsidR="00583409">
        <w:t>. tuberculosis, other bacteria and fungi</w:t>
      </w:r>
      <w:r>
        <w:t>.</w:t>
      </w:r>
    </w:p>
    <w:p w14:paraId="7B8FDF27" w14:textId="77777777" w:rsidR="002F6D61" w:rsidRDefault="002F6D61" w:rsidP="00262FB2">
      <w:pPr>
        <w:jc w:val="both"/>
      </w:pPr>
    </w:p>
    <w:p w14:paraId="14EA4477" w14:textId="77777777" w:rsidR="0014324D" w:rsidRPr="00262FB2" w:rsidRDefault="0014324D" w:rsidP="00262FB2">
      <w:pPr>
        <w:jc w:val="both"/>
        <w:rPr>
          <w:b/>
        </w:rPr>
      </w:pPr>
      <w:r w:rsidRPr="00262FB2">
        <w:rPr>
          <w:b/>
        </w:rPr>
        <w:t>c) Questions</w:t>
      </w:r>
    </w:p>
    <w:p w14:paraId="7A5147F1" w14:textId="6F136802" w:rsidR="0014324D" w:rsidRDefault="00FD7B5E" w:rsidP="00262FB2">
      <w:pPr>
        <w:jc w:val="both"/>
      </w:pPr>
      <w:r>
        <w:t>The</w:t>
      </w:r>
      <w:r w:rsidR="002C28A2">
        <w:t xml:space="preserve"> continual peer review </w:t>
      </w:r>
      <w:r>
        <w:t xml:space="preserve">at the heart of OSM </w:t>
      </w:r>
      <w:r w:rsidR="002C28A2">
        <w:t xml:space="preserve">lowers research waste by making it less likely that unproductive research will be </w:t>
      </w:r>
      <w:r w:rsidR="0095233C">
        <w:t>pursued</w:t>
      </w:r>
      <w:r w:rsidR="002C28A2">
        <w:t>.</w:t>
      </w:r>
      <w:r>
        <w:t xml:space="preserve"> In </w:t>
      </w:r>
      <w:r w:rsidR="0014324D">
        <w:t>Series 1</w:t>
      </w:r>
      <w:r>
        <w:t xml:space="preserve">, a significant debate about a potential weakness of the molecules </w:t>
      </w:r>
      <w:r w:rsidR="0095233C">
        <w:t>arose after a</w:t>
      </w:r>
      <w:r>
        <w:t xml:space="preserve"> spontan</w:t>
      </w:r>
      <w:r w:rsidR="00045FE8">
        <w:t xml:space="preserve">eous contribution from a </w:t>
      </w:r>
      <w:r w:rsidR="00C86FC5">
        <w:t>leading</w:t>
      </w:r>
      <w:r w:rsidR="00045FE8">
        <w:t xml:space="preserve"> e</w:t>
      </w:r>
      <w:r>
        <w:t>xpert</w:t>
      </w:r>
      <w:r w:rsidR="0095233C">
        <w:t>. The</w:t>
      </w:r>
      <w:r>
        <w:t xml:space="preserve"> </w:t>
      </w:r>
      <w:r w:rsidR="0095233C">
        <w:t>resulting decision-making process,</w:t>
      </w:r>
      <w:r>
        <w:t xml:space="preserve"> recorded on YouTube, led to research effort on the series being scaled back significantly. </w:t>
      </w:r>
      <w:r w:rsidR="007B7B17">
        <w:t>T</w:t>
      </w:r>
      <w:r w:rsidR="0095233C">
        <w:t>he</w:t>
      </w:r>
      <w:r>
        <w:t xml:space="preserve"> decision saved considerable resources that would have been expended had the research </w:t>
      </w:r>
      <w:r w:rsidR="0095233C">
        <w:t>not benefitted from unrestricted peer review</w:t>
      </w:r>
      <w:r>
        <w:t>.</w:t>
      </w:r>
      <w:r w:rsidR="00045FE8">
        <w:t xml:space="preserve"> </w:t>
      </w:r>
    </w:p>
    <w:p w14:paraId="1B41EA08" w14:textId="77777777" w:rsidR="00FF6F5A" w:rsidRDefault="00FF6F5A" w:rsidP="00262FB2">
      <w:pPr>
        <w:jc w:val="both"/>
      </w:pPr>
    </w:p>
    <w:p w14:paraId="112E748B" w14:textId="1285CDA4" w:rsidR="002F6D61" w:rsidRPr="00262FB2" w:rsidRDefault="002F6D61" w:rsidP="00262FB2">
      <w:pPr>
        <w:jc w:val="both"/>
        <w:rPr>
          <w:b/>
        </w:rPr>
      </w:pPr>
      <w:r w:rsidRPr="00262FB2">
        <w:rPr>
          <w:b/>
        </w:rPr>
        <w:t>d) Design</w:t>
      </w:r>
    </w:p>
    <w:p w14:paraId="445F2E73" w14:textId="0DB9111B" w:rsidR="002F6D61" w:rsidRDefault="00045FE8" w:rsidP="00262FB2">
      <w:pPr>
        <w:jc w:val="both"/>
      </w:pPr>
      <w:r>
        <w:t xml:space="preserve">The technical and infrastructure needs of OSM are publicly debated. </w:t>
      </w:r>
      <w:r w:rsidR="007B7B17">
        <w:t>It would be efficient</w:t>
      </w:r>
      <w:r>
        <w:t xml:space="preserve"> for the platform to “perceive” the molecule a scientist is working on and automatically connect </w:t>
      </w:r>
      <w:r>
        <w:lastRenderedPageBreak/>
        <w:t>that person to other scientists</w:t>
      </w:r>
      <w:r w:rsidR="007B7B17">
        <w:t xml:space="preserve"> working on that </w:t>
      </w:r>
      <w:r w:rsidR="00864EE1">
        <w:t xml:space="preserve">same </w:t>
      </w:r>
      <w:r w:rsidR="007B7B17">
        <w:t>molecule</w:t>
      </w:r>
      <w:r>
        <w:t xml:space="preserve">. This need was discussed, planned and published </w:t>
      </w:r>
      <w:r w:rsidR="003A310A">
        <w:t xml:space="preserve">so it may </w:t>
      </w:r>
      <w:r w:rsidR="00FD0071">
        <w:t>serve</w:t>
      </w:r>
      <w:r w:rsidR="00864EE1">
        <w:t xml:space="preserve"> as a proposal for funds.</w:t>
      </w:r>
      <w:r w:rsidR="00864EE1" w:rsidRPr="00864EE1">
        <w:rPr>
          <w:vertAlign w:val="superscript"/>
        </w:rPr>
        <w:t>5</w:t>
      </w:r>
    </w:p>
    <w:p w14:paraId="3E39A441" w14:textId="77777777" w:rsidR="002F6D61" w:rsidRDefault="002F6D61" w:rsidP="00262FB2">
      <w:pPr>
        <w:jc w:val="both"/>
      </w:pPr>
    </w:p>
    <w:p w14:paraId="7653EAB0" w14:textId="77777777" w:rsidR="002F6D61" w:rsidRPr="00262FB2" w:rsidRDefault="002F6D61" w:rsidP="00262FB2">
      <w:pPr>
        <w:jc w:val="both"/>
        <w:rPr>
          <w:b/>
        </w:rPr>
      </w:pPr>
      <w:r w:rsidRPr="00262FB2">
        <w:rPr>
          <w:b/>
        </w:rPr>
        <w:t>e) Publication</w:t>
      </w:r>
    </w:p>
    <w:p w14:paraId="3FEECA27" w14:textId="372BF465" w:rsidR="00CE7183" w:rsidRDefault="007B7B17" w:rsidP="00262FB2">
      <w:pPr>
        <w:jc w:val="both"/>
      </w:pPr>
      <w:r>
        <w:t xml:space="preserve">The paper describing Series 1 was published alongside compressed versions of all laboratory notebooks that can be browsed, </w:t>
      </w:r>
      <w:r w:rsidR="00FD0071">
        <w:t>searched</w:t>
      </w:r>
      <w:r>
        <w:t xml:space="preserve"> and reused. The current writing of a paper on Series 4 </w:t>
      </w:r>
      <w:r w:rsidR="00EE4672">
        <w:t>allows</w:t>
      </w:r>
      <w:r>
        <w:t xml:space="preserve"> </w:t>
      </w:r>
      <w:r w:rsidR="00776DB5">
        <w:t>federated</w:t>
      </w:r>
      <w:r>
        <w:t xml:space="preserve"> contributions from everyone and employ</w:t>
      </w:r>
      <w:r w:rsidR="00EE4672">
        <w:t>s</w:t>
      </w:r>
      <w:r w:rsidR="00FD0071">
        <w:t xml:space="preserve"> </w:t>
      </w:r>
      <w:proofErr w:type="spellStart"/>
      <w:r w:rsidR="00FD0071">
        <w:t>Github</w:t>
      </w:r>
      <w:proofErr w:type="spellEnd"/>
      <w:r w:rsidR="00FD0071">
        <w:t xml:space="preserve"> as a public filesharing</w:t>
      </w:r>
      <w:r>
        <w:t xml:space="preserve"> system.</w:t>
      </w:r>
      <w:r w:rsidR="00FD0071" w:rsidRPr="002935CD">
        <w:rPr>
          <w:vertAlign w:val="superscript"/>
        </w:rPr>
        <w:t>6</w:t>
      </w:r>
      <w:r>
        <w:t xml:space="preserve"> This increases efficiency by allowing continual peer review during writing.</w:t>
      </w:r>
    </w:p>
    <w:p w14:paraId="34C7F6CD" w14:textId="77777777" w:rsidR="002F6D61" w:rsidRDefault="002F6D61" w:rsidP="00262FB2">
      <w:pPr>
        <w:jc w:val="both"/>
      </w:pPr>
    </w:p>
    <w:p w14:paraId="118EEB6F" w14:textId="77777777" w:rsidR="00262FB2" w:rsidRDefault="00262FB2" w:rsidP="00262FB2">
      <w:pPr>
        <w:jc w:val="both"/>
      </w:pPr>
    </w:p>
    <w:p w14:paraId="4ABBE396" w14:textId="0B782741" w:rsidR="00FF6F5A" w:rsidRPr="00262FB2" w:rsidRDefault="00FF6F5A" w:rsidP="00262FB2">
      <w:pPr>
        <w:jc w:val="both"/>
        <w:rPr>
          <w:rFonts w:eastAsia="Times New Roman"/>
          <w:i/>
        </w:rPr>
      </w:pPr>
      <w:r w:rsidRPr="00262FB2">
        <w:rPr>
          <w:i/>
        </w:rPr>
        <w:t xml:space="preserve">3) </w:t>
      </w:r>
      <w:r w:rsidR="00262FB2" w:rsidRPr="00262FB2">
        <w:rPr>
          <w:rFonts w:eastAsia="Times New Roman"/>
          <w:i/>
        </w:rPr>
        <w:t>Describe how the initiative might potentially be scaled up</w:t>
      </w:r>
    </w:p>
    <w:p w14:paraId="1B868DDB" w14:textId="77777777" w:rsidR="00262FB2" w:rsidRDefault="00262FB2" w:rsidP="00262FB2">
      <w:pPr>
        <w:jc w:val="both"/>
      </w:pPr>
    </w:p>
    <w:p w14:paraId="6056BF87" w14:textId="77777777" w:rsidR="00E10F51" w:rsidRDefault="00262FB2" w:rsidP="00DB0848">
      <w:pPr>
        <w:spacing w:after="120"/>
        <w:jc w:val="both"/>
      </w:pPr>
      <w:r>
        <w:t xml:space="preserve">a) </w:t>
      </w:r>
      <w:r w:rsidR="006F54A1">
        <w:rPr>
          <w:i/>
        </w:rPr>
        <w:t>A Broader M</w:t>
      </w:r>
      <w:r w:rsidR="006F54A1" w:rsidRPr="006F54A1">
        <w:rPr>
          <w:i/>
        </w:rPr>
        <w:t>ovement</w:t>
      </w:r>
      <w:r w:rsidR="006F54A1">
        <w:t xml:space="preserve">. </w:t>
      </w:r>
      <w:r w:rsidR="00E341A9">
        <w:t>OSM has contributed</w:t>
      </w:r>
      <w:r w:rsidR="002D4A3A">
        <w:t xml:space="preserve"> significant evidence that there is major s</w:t>
      </w:r>
      <w:r w:rsidR="00E341A9">
        <w:t xml:space="preserve">ocial enthusiasm and </w:t>
      </w:r>
      <w:r w:rsidR="002D4A3A">
        <w:t>support for approaches to new medicines</w:t>
      </w:r>
      <w:r w:rsidR="00C85C79">
        <w:t xml:space="preserve"> that are transparent and distributed</w:t>
      </w:r>
      <w:r w:rsidR="002D4A3A">
        <w:t xml:space="preserve">. </w:t>
      </w:r>
      <w:r w:rsidR="00C85C79">
        <w:t xml:space="preserve">Scale-up requires more funding of the project core, which will allow more contributions from the community to be folded </w:t>
      </w:r>
      <w:r w:rsidR="00E10F51">
        <w:t>in to a unified project output.</w:t>
      </w:r>
    </w:p>
    <w:p w14:paraId="1AFF11E3" w14:textId="7AFE988C" w:rsidR="00955FBD" w:rsidRDefault="00C85C79" w:rsidP="00DB0848">
      <w:pPr>
        <w:spacing w:after="120"/>
        <w:jc w:val="both"/>
      </w:pPr>
      <w:r>
        <w:t xml:space="preserve">Greater </w:t>
      </w:r>
      <w:r w:rsidR="005035D2">
        <w:t xml:space="preserve">core </w:t>
      </w:r>
      <w:r>
        <w:t xml:space="preserve">funding requires clarity on the economics of </w:t>
      </w:r>
      <w:r w:rsidR="005035D2">
        <w:t>how</w:t>
      </w:r>
      <w:r>
        <w:t xml:space="preserve"> an open source</w:t>
      </w:r>
      <w:r w:rsidR="005035D2">
        <w:t xml:space="preserve"> medicine can make it to market</w:t>
      </w:r>
      <w:r>
        <w:t xml:space="preserve">. To </w:t>
      </w:r>
      <w:r w:rsidR="005035D2">
        <w:t>achieve this clarity,</w:t>
      </w:r>
      <w:r>
        <w:t xml:space="preserve"> a broader </w:t>
      </w:r>
      <w:r w:rsidRPr="00864EE1">
        <w:rPr>
          <w:i/>
        </w:rPr>
        <w:t>open source pharma</w:t>
      </w:r>
      <w:r w:rsidR="00FD0071">
        <w:t xml:space="preserve"> movement has been created</w:t>
      </w:r>
      <w:r>
        <w:t xml:space="preserve"> </w:t>
      </w:r>
      <w:r w:rsidR="00FD0071">
        <w:t>(of which OSM is a part)</w:t>
      </w:r>
      <w:r>
        <w:t xml:space="preserve"> to </w:t>
      </w:r>
      <w:r w:rsidR="00793F5F">
        <w:t>refine</w:t>
      </w:r>
      <w:r>
        <w:t xml:space="preserve"> </w:t>
      </w:r>
      <w:r w:rsidR="005035D2">
        <w:t>alternative business models</w:t>
      </w:r>
      <w:r w:rsidR="006F54A1">
        <w:t xml:space="preserve"> that </w:t>
      </w:r>
      <w:r w:rsidR="00BA4342">
        <w:t>can</w:t>
      </w:r>
      <w:r w:rsidR="006F54A1">
        <w:t xml:space="preserve"> compete with</w:t>
      </w:r>
      <w:r>
        <w:t xml:space="preserve"> the traditional pharmaceutical industry.</w:t>
      </w:r>
      <w:r w:rsidR="002935CD">
        <w:rPr>
          <w:vertAlign w:val="superscript"/>
        </w:rPr>
        <w:t>7</w:t>
      </w:r>
      <w:r w:rsidR="00FD0071">
        <w:t xml:space="preserve"> </w:t>
      </w:r>
    </w:p>
    <w:p w14:paraId="34649675" w14:textId="77777777" w:rsidR="001C77DC" w:rsidRDefault="00955FBD" w:rsidP="00262FB2">
      <w:pPr>
        <w:jc w:val="both"/>
      </w:pPr>
      <w:r>
        <w:t xml:space="preserve">With </w:t>
      </w:r>
      <w:r w:rsidR="00FD0071">
        <w:t>increased</w:t>
      </w:r>
      <w:r>
        <w:t xml:space="preserve"> core funding </w:t>
      </w:r>
      <w:r w:rsidR="00864EE1">
        <w:t>comes a</w:t>
      </w:r>
      <w:r>
        <w:t xml:space="preserve"> </w:t>
      </w:r>
      <w:r w:rsidR="00BA4342">
        <w:t>more efficient</w:t>
      </w:r>
      <w:r>
        <w:t xml:space="preserve"> marshaling of community resources through a </w:t>
      </w:r>
      <w:r w:rsidR="00FD0071">
        <w:t>matrix</w:t>
      </w:r>
      <w:r w:rsidR="00793F5F">
        <w:t xml:space="preserve"> of mentors and mentees</w:t>
      </w:r>
      <w:r>
        <w:t xml:space="preserve">. Such systems have </w:t>
      </w:r>
      <w:r w:rsidR="005035D2">
        <w:t>precedence</w:t>
      </w:r>
      <w:r>
        <w:t xml:space="preserve"> in software development, where core industry funding has led to large-scale open source </w:t>
      </w:r>
      <w:r w:rsidR="00BA4342">
        <w:t>community</w:t>
      </w:r>
      <w:r>
        <w:t xml:space="preserve"> projects delivering market-leading products (</w:t>
      </w:r>
      <w:r w:rsidRPr="00864EE1">
        <w:rPr>
          <w:i/>
        </w:rPr>
        <w:t>e.g.</w:t>
      </w:r>
      <w:r w:rsidR="00864EE1" w:rsidRPr="00864EE1">
        <w:rPr>
          <w:i/>
        </w:rPr>
        <w:t>,</w:t>
      </w:r>
      <w:r>
        <w:t xml:space="preserve"> Google</w:t>
      </w:r>
      <w:r w:rsidR="00C809EA">
        <w:t>’s Chrome browser</w:t>
      </w:r>
      <w:r>
        <w:t>).</w:t>
      </w:r>
    </w:p>
    <w:p w14:paraId="473C4395" w14:textId="77777777" w:rsidR="001C77DC" w:rsidRDefault="001C77DC" w:rsidP="00262FB2">
      <w:pPr>
        <w:jc w:val="both"/>
      </w:pPr>
    </w:p>
    <w:p w14:paraId="2516D18D" w14:textId="11ECDF39" w:rsidR="00FF6F5A" w:rsidRDefault="00E10F51" w:rsidP="00262FB2">
      <w:pPr>
        <w:jc w:val="both"/>
      </w:pPr>
      <w:r>
        <w:t>The structure of OSM may be easily applied to other diseases, as has recently occurred with the deployment of related tools to the neglected tropical disease mycetoma.</w:t>
      </w:r>
      <w:r w:rsidRPr="00E10F51">
        <w:rPr>
          <w:vertAlign w:val="superscript"/>
        </w:rPr>
        <w:t>8</w:t>
      </w:r>
    </w:p>
    <w:p w14:paraId="67174889" w14:textId="77777777" w:rsidR="003B7EE4" w:rsidRDefault="003B7EE4" w:rsidP="00262FB2">
      <w:pPr>
        <w:jc w:val="both"/>
      </w:pPr>
    </w:p>
    <w:p w14:paraId="3F45DF98" w14:textId="66623DC0" w:rsidR="00262FB2" w:rsidRDefault="00955FBD" w:rsidP="00262FB2">
      <w:pPr>
        <w:jc w:val="both"/>
      </w:pPr>
      <w:r>
        <w:t>b</w:t>
      </w:r>
      <w:r w:rsidR="00262FB2">
        <w:t xml:space="preserve">) </w:t>
      </w:r>
      <w:r w:rsidR="006F54A1">
        <w:rPr>
          <w:i/>
        </w:rPr>
        <w:t>Welcoming of Others</w:t>
      </w:r>
      <w:r w:rsidR="006F54A1">
        <w:t xml:space="preserve">. </w:t>
      </w:r>
      <w:r w:rsidR="00262FB2">
        <w:t xml:space="preserve">OSM is covered by the Creative Commons CC-BY </w:t>
      </w:r>
      <w:r w:rsidR="00FD0071">
        <w:t>license</w:t>
      </w:r>
      <w:r w:rsidR="00262FB2">
        <w:t xml:space="preserve">, meaning everything it generates may be used by anyone for any purpose, including to make money, provided the consortium is cited. This retains the widest possible use and discoverability of the </w:t>
      </w:r>
      <w:r w:rsidR="00C809EA">
        <w:t>research</w:t>
      </w:r>
      <w:r w:rsidR="00262FB2">
        <w:t xml:space="preserve"> while </w:t>
      </w:r>
      <w:r w:rsidR="00C809EA">
        <w:t>allowing</w:t>
      </w:r>
      <w:r w:rsidR="00262FB2">
        <w:t xml:space="preserve"> a commercial body </w:t>
      </w:r>
      <w:r w:rsidR="00C809EA">
        <w:t>to take</w:t>
      </w:r>
      <w:r w:rsidR="00262FB2">
        <w:t xml:space="preserve"> a discovery through to market if that is the most </w:t>
      </w:r>
      <w:r w:rsidR="00DF1863">
        <w:t>cost-effective</w:t>
      </w:r>
      <w:r w:rsidR="00262FB2">
        <w:t xml:space="preserve"> way to help patients.</w:t>
      </w:r>
    </w:p>
    <w:p w14:paraId="769F9D16" w14:textId="77777777" w:rsidR="00262FB2" w:rsidRDefault="00262FB2" w:rsidP="00262FB2">
      <w:pPr>
        <w:jc w:val="both"/>
      </w:pPr>
    </w:p>
    <w:p w14:paraId="03469D18" w14:textId="53A17194" w:rsidR="00FF6F5A" w:rsidRDefault="00FF6F5A" w:rsidP="00262FB2">
      <w:pPr>
        <w:jc w:val="both"/>
        <w:rPr>
          <w:rFonts w:eastAsia="Times New Roman"/>
          <w:i/>
        </w:rPr>
      </w:pPr>
      <w:r>
        <w:t xml:space="preserve">4) </w:t>
      </w:r>
      <w:r w:rsidR="00262FB2" w:rsidRPr="00262FB2">
        <w:rPr>
          <w:rFonts w:eastAsia="Times New Roman"/>
          <w:i/>
        </w:rPr>
        <w:t>Provide a justified estimate of the potential reduction in research waste that the initiative might achieve.</w:t>
      </w:r>
    </w:p>
    <w:p w14:paraId="173A9B47" w14:textId="77777777" w:rsidR="00955FBD" w:rsidRDefault="00955FBD" w:rsidP="00955FBD">
      <w:pPr>
        <w:jc w:val="both"/>
      </w:pPr>
    </w:p>
    <w:p w14:paraId="05CF27FD" w14:textId="67C2B79E" w:rsidR="00955FBD" w:rsidRDefault="00E8210E" w:rsidP="00955FBD">
      <w:pPr>
        <w:jc w:val="both"/>
      </w:pPr>
      <w:r>
        <w:t>T</w:t>
      </w:r>
      <w:r w:rsidR="004E2FF7">
        <w:t>he greatest c</w:t>
      </w:r>
      <w:r>
        <w:t>ost</w:t>
      </w:r>
      <w:r w:rsidR="004E2FF7">
        <w:t xml:space="preserve"> in the development of new medicines is failure. </w:t>
      </w:r>
      <w:r w:rsidR="005C618C">
        <w:t>A</w:t>
      </w:r>
      <w:r w:rsidR="004E2FF7">
        <w:t xml:space="preserve"> powerful</w:t>
      </w:r>
      <w:r w:rsidR="00FD0071">
        <w:t xml:space="preserve"> exemplar</w:t>
      </w:r>
      <w:r w:rsidR="00955FBD">
        <w:t xml:space="preserve"> of </w:t>
      </w:r>
      <w:r w:rsidR="004E2FF7">
        <w:t>how OSM reduces</w:t>
      </w:r>
      <w:r w:rsidR="00955FBD">
        <w:t xml:space="preserve"> research waste would </w:t>
      </w:r>
      <w:r w:rsidR="005C618C">
        <w:t>arise</w:t>
      </w:r>
      <w:r w:rsidR="00955FBD">
        <w:t xml:space="preserve"> if an open source series </w:t>
      </w:r>
      <w:r w:rsidR="00FD0071">
        <w:t>failed in development. Lessons w</w:t>
      </w:r>
      <w:r w:rsidR="00955FBD">
        <w:t xml:space="preserve">ould be learned by all onlookers about </w:t>
      </w:r>
      <w:r w:rsidR="005C618C">
        <w:t>the</w:t>
      </w:r>
      <w:r w:rsidR="00955FBD">
        <w:t xml:space="preserve"> failure </w:t>
      </w:r>
      <w:r w:rsidR="005C618C">
        <w:t xml:space="preserve">and how it </w:t>
      </w:r>
      <w:r w:rsidR="00955FBD">
        <w:t xml:space="preserve">could be avoided by </w:t>
      </w:r>
      <w:r w:rsidR="005C618C">
        <w:t>related</w:t>
      </w:r>
      <w:r w:rsidR="00955FBD">
        <w:t xml:space="preserve"> series </w:t>
      </w:r>
      <w:del w:id="0" w:author="David Smith" w:date="2018-05-15T11:10:00Z">
        <w:r w:rsidR="00955FBD" w:rsidDel="005F0F1C">
          <w:delText xml:space="preserve">of molecules </w:delText>
        </w:r>
      </w:del>
      <w:r w:rsidR="00955FBD">
        <w:t xml:space="preserve">in the future. If OSM led to one such series failing </w:t>
      </w:r>
      <w:r w:rsidR="005C618C">
        <w:t xml:space="preserve">late in </w:t>
      </w:r>
      <w:r w:rsidR="00955FBD">
        <w:t>a</w:t>
      </w:r>
      <w:del w:id="1" w:author="David Smith" w:date="2018-05-15T11:08:00Z">
        <w:r w:rsidR="00955FBD" w:rsidDel="00EA15FD">
          <w:delText>n</w:delText>
        </w:r>
      </w:del>
      <w:r w:rsidR="00955FBD">
        <w:t xml:space="preserve"> </w:t>
      </w:r>
      <w:del w:id="2" w:author="David Smith" w:date="2018-05-15T11:08:00Z">
        <w:r w:rsidR="00955FBD" w:rsidDel="00EA15FD">
          <w:delText xml:space="preserve">antimalarial </w:delText>
        </w:r>
      </w:del>
      <w:r w:rsidR="00955FBD">
        <w:t>drug development program (which</w:t>
      </w:r>
      <w:r w:rsidR="004E2FF7">
        <w:t xml:space="preserve"> overall</w:t>
      </w:r>
      <w:r w:rsidR="00955FBD">
        <w:t xml:space="preserve"> costs roughly </w:t>
      </w:r>
      <w:r w:rsidR="00DC50CC">
        <w:t>$200M or $30M</w:t>
      </w:r>
      <w:r w:rsidR="00955FBD">
        <w:t xml:space="preserve"> </w:t>
      </w:r>
      <w:r w:rsidR="00DC50CC">
        <w:t xml:space="preserve">with/without </w:t>
      </w:r>
      <w:r w:rsidR="005C618C">
        <w:t>factoring</w:t>
      </w:r>
      <w:r w:rsidR="00DC50CC">
        <w:t xml:space="preserve"> attrition</w:t>
      </w:r>
      <w:r w:rsidR="00E10F51">
        <w:rPr>
          <w:vertAlign w:val="superscript"/>
        </w:rPr>
        <w:t>9</w:t>
      </w:r>
      <w:r w:rsidR="00955FBD">
        <w:t>)</w:t>
      </w:r>
      <w:r w:rsidR="00FD0071">
        <w:t>,</w:t>
      </w:r>
      <w:r w:rsidR="00955FBD">
        <w:t xml:space="preserve"> this would </w:t>
      </w:r>
      <w:r w:rsidR="005C618C">
        <w:t>save others</w:t>
      </w:r>
      <w:r w:rsidR="00955FBD">
        <w:t xml:space="preserve"> </w:t>
      </w:r>
      <w:r w:rsidR="00955FBD" w:rsidRPr="00DC50CC">
        <w:rPr>
          <w:i/>
        </w:rPr>
        <w:t>ca</w:t>
      </w:r>
      <w:r w:rsidR="00DC50CC">
        <w:t>. $5</w:t>
      </w:r>
      <w:r w:rsidR="00955FBD">
        <w:t>0M, depending on the timing and nature of the failure.</w:t>
      </w:r>
    </w:p>
    <w:p w14:paraId="23DC7D98" w14:textId="77777777" w:rsidR="00955FBD" w:rsidRDefault="00955FBD" w:rsidP="00955FBD">
      <w:pPr>
        <w:jc w:val="both"/>
      </w:pPr>
    </w:p>
    <w:p w14:paraId="5CCAE857" w14:textId="7BB6C128" w:rsidR="00955FBD" w:rsidRDefault="00955FBD" w:rsidP="00955FBD">
      <w:pPr>
        <w:jc w:val="both"/>
      </w:pPr>
      <w:r>
        <w:t xml:space="preserve">Related to this are </w:t>
      </w:r>
      <w:r w:rsidR="00FD0071">
        <w:t xml:space="preserve">open source </w:t>
      </w:r>
      <w:r>
        <w:t>drug development programs that are “parked” and then archived, awaiting resumption by others.</w:t>
      </w:r>
      <w:r w:rsidR="00071303">
        <w:t xml:space="preserve"> A</w:t>
      </w:r>
      <w:r w:rsidR="00184BF7">
        <w:t>ll project</w:t>
      </w:r>
      <w:r w:rsidR="00071303">
        <w:t xml:space="preserve"> data </w:t>
      </w:r>
      <w:del w:id="3" w:author="David Smith" w:date="2018-05-15T11:15:00Z">
        <w:r w:rsidR="00071303" w:rsidDel="00472479">
          <w:delText xml:space="preserve">are </w:delText>
        </w:r>
      </w:del>
      <w:ins w:id="4" w:author="David Smith" w:date="2018-05-15T11:15:00Z">
        <w:r w:rsidR="00472479">
          <w:t>remain</w:t>
        </w:r>
        <w:r w:rsidR="00472479">
          <w:t xml:space="preserve"> </w:t>
        </w:r>
      </w:ins>
      <w:r w:rsidR="00071303">
        <w:t>in the public domain, including</w:t>
      </w:r>
      <w:r w:rsidR="00184BF7">
        <w:t xml:space="preserve"> far more detail than </w:t>
      </w:r>
      <w:del w:id="5" w:author="David Smith" w:date="2018-05-15T11:15:00Z">
        <w:r w:rsidR="00184BF7" w:rsidDel="00472479">
          <w:delText xml:space="preserve">is </w:delText>
        </w:r>
      </w:del>
      <w:bookmarkStart w:id="6" w:name="_GoBack"/>
      <w:bookmarkEnd w:id="6"/>
      <w:r w:rsidR="00184BF7">
        <w:t>ever found in a t</w:t>
      </w:r>
      <w:r w:rsidR="00071303">
        <w:t>raditional academic publication. S</w:t>
      </w:r>
      <w:r w:rsidR="00184BF7">
        <w:t xml:space="preserve">eries may be resumed, or added to, by anyone as though they were project insiders. This avoids future scientists needing to repeat the </w:t>
      </w:r>
      <w:r w:rsidR="00071303">
        <w:t>research</w:t>
      </w:r>
      <w:r w:rsidR="00184BF7">
        <w:t xml:space="preserve"> of others. </w:t>
      </w:r>
      <w:r w:rsidR="00071303">
        <w:t>Such open repositories of</w:t>
      </w:r>
      <w:r w:rsidR="00184BF7">
        <w:t xml:space="preserve"> projects </w:t>
      </w:r>
      <w:del w:id="7" w:author="David Smith" w:date="2018-05-15T11:09:00Z">
        <w:r w:rsidR="00184BF7" w:rsidDel="00EA15FD">
          <w:delText xml:space="preserve">from </w:delText>
        </w:r>
        <w:r w:rsidR="00184BF7" w:rsidDel="00EA15FD">
          <w:lastRenderedPageBreak/>
          <w:delText xml:space="preserve">the pharma industry </w:delText>
        </w:r>
      </w:del>
      <w:r w:rsidR="00071303">
        <w:t>would have great value</w:t>
      </w:r>
      <w:r w:rsidR="00176792">
        <w:t>, particularly where the pharma companies have cl</w:t>
      </w:r>
      <w:r w:rsidR="00071303">
        <w:t>osed due to financial pressures and suffered</w:t>
      </w:r>
      <w:r w:rsidR="00176792">
        <w:t xml:space="preserve"> enormous losses of intellectual capital (</w:t>
      </w:r>
      <w:r w:rsidR="00176792" w:rsidRPr="00176792">
        <w:rPr>
          <w:i/>
        </w:rPr>
        <w:t>e.g.,</w:t>
      </w:r>
      <w:r w:rsidR="00176792">
        <w:t xml:space="preserve"> </w:t>
      </w:r>
      <w:r w:rsidR="00FD0071">
        <w:t xml:space="preserve">the </w:t>
      </w:r>
      <w:r w:rsidR="00176792">
        <w:t>AstraZeneca closure in Bangalore)</w:t>
      </w:r>
      <w:r w:rsidR="00184BF7">
        <w:t>.</w:t>
      </w:r>
      <w:r w:rsidR="00FD0071">
        <w:t xml:space="preserve"> </w:t>
      </w:r>
      <w:r w:rsidR="00176792">
        <w:t xml:space="preserve">Retaining one pharma series fully in the public domain would save others repetition costs of </w:t>
      </w:r>
      <w:r w:rsidR="00176792" w:rsidRPr="00176792">
        <w:rPr>
          <w:i/>
        </w:rPr>
        <w:t>ca</w:t>
      </w:r>
      <w:r w:rsidR="00071303">
        <w:t>. $5</w:t>
      </w:r>
      <w:r w:rsidR="00176792">
        <w:t xml:space="preserve">M per </w:t>
      </w:r>
      <w:r w:rsidR="004E2FF7">
        <w:t>Late Lead candidate</w:t>
      </w:r>
      <w:r w:rsidR="00176792">
        <w:t>.</w:t>
      </w:r>
    </w:p>
    <w:p w14:paraId="330C9C26" w14:textId="77777777" w:rsidR="00955FBD" w:rsidRDefault="00955FBD" w:rsidP="00262FB2">
      <w:pPr>
        <w:jc w:val="both"/>
      </w:pPr>
    </w:p>
    <w:p w14:paraId="70052BE1" w14:textId="340B138C" w:rsidR="002F6D61" w:rsidRDefault="002F6D61" w:rsidP="00262FB2">
      <w:pPr>
        <w:jc w:val="both"/>
      </w:pPr>
      <w:r>
        <w:t xml:space="preserve">Most </w:t>
      </w:r>
      <w:del w:id="8" w:author="David Smith" w:date="2018-05-15T11:13:00Z">
        <w:r w:rsidR="00955FBD" w:rsidDel="005F0F1C">
          <w:delText xml:space="preserve">of the </w:delText>
        </w:r>
      </w:del>
      <w:r w:rsidR="00955FBD">
        <w:t xml:space="preserve">research </w:t>
      </w:r>
      <w:r w:rsidR="00071303">
        <w:t xml:space="preserve">waste that is avoided, however, </w:t>
      </w:r>
      <w:r>
        <w:t xml:space="preserve">is </w:t>
      </w:r>
      <w:r w:rsidR="00FD0071">
        <w:t>challenging</w:t>
      </w:r>
      <w:r>
        <w:t xml:space="preserve"> to quantify</w:t>
      </w:r>
      <w:r w:rsidR="00FD0071">
        <w:t xml:space="preserve"> because it is highly granular, with</w:t>
      </w:r>
      <w:r>
        <w:t xml:space="preserve"> many sma</w:t>
      </w:r>
      <w:r w:rsidR="00955FBD">
        <w:t xml:space="preserve">ll savings across </w:t>
      </w:r>
      <w:r w:rsidR="00FD0071">
        <w:t>a spectrum of</w:t>
      </w:r>
      <w:r w:rsidR="00955FBD">
        <w:t xml:space="preserve"> proj</w:t>
      </w:r>
      <w:r w:rsidR="00071303">
        <w:t>ects over long periods of time</w:t>
      </w:r>
      <w:r w:rsidR="00955FBD">
        <w:t>: avoiding duplication, drawin</w:t>
      </w:r>
      <w:r w:rsidR="004E2FF7">
        <w:t>g in highly skilled individuals and</w:t>
      </w:r>
      <w:r w:rsidR="00955FBD">
        <w:t xml:space="preserve"> sharing resources.</w:t>
      </w:r>
    </w:p>
    <w:p w14:paraId="32B64FEF" w14:textId="77777777" w:rsidR="00FF6F5A" w:rsidRDefault="00FF6F5A" w:rsidP="00262FB2">
      <w:pPr>
        <w:jc w:val="both"/>
      </w:pPr>
    </w:p>
    <w:p w14:paraId="566CF0F2" w14:textId="1D8975D2" w:rsidR="003073B6" w:rsidRPr="003073B6" w:rsidRDefault="003073B6" w:rsidP="00262FB2">
      <w:pPr>
        <w:jc w:val="both"/>
        <w:rPr>
          <w:b/>
        </w:rPr>
      </w:pPr>
      <w:r w:rsidRPr="003073B6">
        <w:rPr>
          <w:b/>
        </w:rPr>
        <w:t>References</w:t>
      </w:r>
    </w:p>
    <w:p w14:paraId="1F80715B" w14:textId="77777777" w:rsidR="003073B6" w:rsidRDefault="003073B6" w:rsidP="00262FB2">
      <w:pPr>
        <w:jc w:val="both"/>
      </w:pPr>
    </w:p>
    <w:p w14:paraId="35370A90" w14:textId="3D23E86C" w:rsidR="00034A72" w:rsidRDefault="00034A72" w:rsidP="00262FB2">
      <w:pPr>
        <w:jc w:val="both"/>
      </w:pPr>
      <w:r>
        <w:t>1) Open Source Malaria: opensourcemalaria.org, accessed May 11</w:t>
      </w:r>
      <w:r w:rsidRPr="00034A72">
        <w:rPr>
          <w:vertAlign w:val="superscript"/>
        </w:rPr>
        <w:t>th</w:t>
      </w:r>
      <w:r>
        <w:t xml:space="preserve"> 2018.</w:t>
      </w:r>
    </w:p>
    <w:p w14:paraId="1B9D0058" w14:textId="77777777" w:rsidR="00034A72" w:rsidRDefault="00034A72" w:rsidP="00262FB2">
      <w:pPr>
        <w:jc w:val="both"/>
      </w:pPr>
    </w:p>
    <w:p w14:paraId="67967A53" w14:textId="77777777" w:rsidR="00034A72" w:rsidRDefault="00034A72" w:rsidP="00034A72">
      <w:pPr>
        <w:jc w:val="both"/>
        <w:rPr>
          <w:rFonts w:eastAsia="Times New Roman"/>
        </w:rPr>
      </w:pPr>
      <w:r>
        <w:rPr>
          <w:rFonts w:eastAsia="Times New Roman"/>
        </w:rPr>
        <w:t xml:space="preserve">2) Open Source Drug Discovery: Highly Potent Antimalarial Compounds Derived from the Tres Cantos </w:t>
      </w:r>
      <w:proofErr w:type="spellStart"/>
      <w:r>
        <w:rPr>
          <w:rFonts w:eastAsia="Times New Roman"/>
        </w:rPr>
        <w:t>Arylpyrroles</w:t>
      </w:r>
      <w:proofErr w:type="spellEnd"/>
      <w:r>
        <w:rPr>
          <w:rFonts w:eastAsia="Times New Roman"/>
        </w:rPr>
        <w:t xml:space="preserve">, A. E. Williamson, et al. </w:t>
      </w:r>
      <w:r>
        <w:rPr>
          <w:rFonts w:eastAsia="Times New Roman"/>
          <w:i/>
          <w:iCs/>
        </w:rPr>
        <w:t>ACS Cent. Sci.</w:t>
      </w:r>
      <w:r>
        <w:rPr>
          <w:rFonts w:eastAsia="Times New Roman"/>
        </w:rPr>
        <w:t xml:space="preserve"> </w:t>
      </w:r>
      <w:r>
        <w:rPr>
          <w:rFonts w:eastAsia="Times New Roman"/>
          <w:b/>
          <w:bCs/>
        </w:rPr>
        <w:t>2016</w:t>
      </w:r>
      <w:r>
        <w:rPr>
          <w:rFonts w:eastAsia="Times New Roman"/>
        </w:rPr>
        <w:t xml:space="preserve">, </w:t>
      </w:r>
      <w:r>
        <w:rPr>
          <w:rFonts w:eastAsia="Times New Roman"/>
          <w:i/>
          <w:iCs/>
        </w:rPr>
        <w:t>2</w:t>
      </w:r>
      <w:r>
        <w:rPr>
          <w:rFonts w:eastAsia="Times New Roman"/>
        </w:rPr>
        <w:t xml:space="preserve">, 687–701. DOI: </w:t>
      </w:r>
      <w:r w:rsidRPr="003073B6">
        <w:rPr>
          <w:rFonts w:eastAsia="Times New Roman"/>
        </w:rPr>
        <w:t>10.1021/acscentsci.6b00086</w:t>
      </w:r>
    </w:p>
    <w:p w14:paraId="4A4581EF" w14:textId="77777777" w:rsidR="00034A72" w:rsidRDefault="00034A72" w:rsidP="00262FB2">
      <w:pPr>
        <w:jc w:val="both"/>
      </w:pPr>
    </w:p>
    <w:p w14:paraId="7428EDD3" w14:textId="385972CE" w:rsidR="00034A72" w:rsidRDefault="00034A72" w:rsidP="00262FB2">
      <w:pPr>
        <w:jc w:val="both"/>
      </w:pPr>
      <w:r>
        <w:t xml:space="preserve">3) </w:t>
      </w:r>
      <w:r>
        <w:rPr>
          <w:rFonts w:eastAsia="Times New Roman"/>
        </w:rPr>
        <w:t xml:space="preserve">Experiences with </w:t>
      </w:r>
      <w:proofErr w:type="spellStart"/>
      <w:r>
        <w:rPr>
          <w:rFonts w:eastAsia="Times New Roman"/>
        </w:rPr>
        <w:t>LabTrove</w:t>
      </w:r>
      <w:proofErr w:type="spellEnd"/>
      <w:r>
        <w:rPr>
          <w:rFonts w:eastAsia="Times New Roman"/>
        </w:rPr>
        <w:t xml:space="preserve">, a Researcher-centric ELN, K. A. </w:t>
      </w:r>
      <w:proofErr w:type="spellStart"/>
      <w:r>
        <w:rPr>
          <w:rFonts w:eastAsia="Times New Roman"/>
        </w:rPr>
        <w:t>Badiola</w:t>
      </w:r>
      <w:proofErr w:type="spellEnd"/>
      <w:r>
        <w:rPr>
          <w:rFonts w:eastAsia="Times New Roman"/>
        </w:rPr>
        <w:t xml:space="preserve"> et al. </w:t>
      </w:r>
      <w:r>
        <w:rPr>
          <w:rFonts w:eastAsia="Times New Roman"/>
          <w:i/>
          <w:iCs/>
        </w:rPr>
        <w:t>Chem. Sci.</w:t>
      </w:r>
      <w:r>
        <w:rPr>
          <w:rFonts w:eastAsia="Times New Roman"/>
        </w:rPr>
        <w:t xml:space="preserve"> </w:t>
      </w:r>
      <w:r>
        <w:rPr>
          <w:rFonts w:eastAsia="Times New Roman"/>
          <w:b/>
          <w:bCs/>
        </w:rPr>
        <w:t>2015</w:t>
      </w:r>
      <w:r>
        <w:rPr>
          <w:rFonts w:eastAsia="Times New Roman"/>
        </w:rPr>
        <w:t xml:space="preserve">, </w:t>
      </w:r>
      <w:r>
        <w:rPr>
          <w:rFonts w:eastAsia="Times New Roman"/>
          <w:i/>
          <w:iCs/>
        </w:rPr>
        <w:t>6</w:t>
      </w:r>
      <w:r>
        <w:rPr>
          <w:rFonts w:eastAsia="Times New Roman"/>
        </w:rPr>
        <w:t xml:space="preserve">, 1614-1629. DOI: </w:t>
      </w:r>
      <w:r w:rsidRPr="002D4A3A">
        <w:rPr>
          <w:rFonts w:eastAsia="Times New Roman"/>
        </w:rPr>
        <w:t>10.1039/C4SC02128B</w:t>
      </w:r>
    </w:p>
    <w:p w14:paraId="57C9E01D" w14:textId="77777777" w:rsidR="00034A72" w:rsidRDefault="00034A72" w:rsidP="00262FB2">
      <w:pPr>
        <w:jc w:val="both"/>
      </w:pPr>
    </w:p>
    <w:p w14:paraId="1986F1EF" w14:textId="2D400A7E" w:rsidR="00034A72" w:rsidRDefault="00034A72" w:rsidP="00262FB2">
      <w:pPr>
        <w:jc w:val="both"/>
      </w:pPr>
      <w:r>
        <w:t xml:space="preserve">4) </w:t>
      </w:r>
      <w:r>
        <w:rPr>
          <w:rFonts w:eastAsia="Times New Roman"/>
        </w:rPr>
        <w:t xml:space="preserve">Open Source Drug Discovery – A Limited Tutorial, M. N. Robertson et al. </w:t>
      </w:r>
      <w:r>
        <w:rPr>
          <w:rFonts w:eastAsia="Times New Roman"/>
          <w:i/>
          <w:iCs/>
        </w:rPr>
        <w:t>Parasitology</w:t>
      </w:r>
      <w:r>
        <w:rPr>
          <w:rFonts w:eastAsia="Times New Roman"/>
        </w:rPr>
        <w:t xml:space="preserve"> </w:t>
      </w:r>
      <w:r>
        <w:rPr>
          <w:rFonts w:eastAsia="Times New Roman"/>
          <w:b/>
          <w:bCs/>
        </w:rPr>
        <w:t>2014</w:t>
      </w:r>
      <w:r>
        <w:rPr>
          <w:rFonts w:eastAsia="Times New Roman"/>
        </w:rPr>
        <w:t xml:space="preserve">, </w:t>
      </w:r>
      <w:r>
        <w:rPr>
          <w:rFonts w:eastAsia="Times New Roman"/>
          <w:i/>
          <w:iCs/>
        </w:rPr>
        <w:t>141</w:t>
      </w:r>
      <w:r>
        <w:rPr>
          <w:rFonts w:eastAsia="Times New Roman"/>
        </w:rPr>
        <w:t xml:space="preserve">, 148-157. DOI: </w:t>
      </w:r>
      <w:r w:rsidRPr="002D4A3A">
        <w:rPr>
          <w:rFonts w:eastAsia="Times New Roman"/>
        </w:rPr>
        <w:t>10.1017/S0031182013001121</w:t>
      </w:r>
    </w:p>
    <w:p w14:paraId="6138B6CE" w14:textId="77777777" w:rsidR="00034A72" w:rsidRDefault="00034A72" w:rsidP="00262FB2">
      <w:pPr>
        <w:jc w:val="both"/>
      </w:pPr>
    </w:p>
    <w:p w14:paraId="19BB7BC2" w14:textId="77777777" w:rsidR="00864EE1" w:rsidRDefault="00864EE1" w:rsidP="00864EE1">
      <w:pPr>
        <w:jc w:val="both"/>
        <w:rPr>
          <w:rFonts w:eastAsia="Times New Roman"/>
        </w:rPr>
      </w:pPr>
      <w:r>
        <w:rPr>
          <w:rFonts w:eastAsia="Times New Roman"/>
        </w:rPr>
        <w:t xml:space="preserve">5) SCINDR - The </w:t>
      </w:r>
      <w:proofErr w:type="spellStart"/>
      <w:r>
        <w:rPr>
          <w:rFonts w:eastAsia="Times New Roman"/>
        </w:rPr>
        <w:t>SCience</w:t>
      </w:r>
      <w:proofErr w:type="spellEnd"/>
      <w:r>
        <w:rPr>
          <w:rFonts w:eastAsia="Times New Roman"/>
        </w:rPr>
        <w:t xml:space="preserve"> </w:t>
      </w:r>
      <w:proofErr w:type="spellStart"/>
      <w:r>
        <w:rPr>
          <w:rFonts w:eastAsia="Times New Roman"/>
        </w:rPr>
        <w:t>INtroDuction</w:t>
      </w:r>
      <w:proofErr w:type="spellEnd"/>
      <w:r>
        <w:rPr>
          <w:rFonts w:eastAsia="Times New Roman"/>
        </w:rPr>
        <w:t xml:space="preserve"> Robot that will Connect Open Scientists, C. Smith, M. H. Todd, L. </w:t>
      </w:r>
      <w:proofErr w:type="spellStart"/>
      <w:r>
        <w:rPr>
          <w:rFonts w:eastAsia="Times New Roman"/>
        </w:rPr>
        <w:t>Patiny</w:t>
      </w:r>
      <w:proofErr w:type="spellEnd"/>
      <w:r>
        <w:rPr>
          <w:rFonts w:eastAsia="Times New Roman"/>
        </w:rPr>
        <w:t xml:space="preserve">, C. Swain, C. </w:t>
      </w:r>
      <w:proofErr w:type="spellStart"/>
      <w:r>
        <w:rPr>
          <w:rFonts w:eastAsia="Times New Roman"/>
        </w:rPr>
        <w:t>Southan</w:t>
      </w:r>
      <w:proofErr w:type="spellEnd"/>
      <w:r>
        <w:rPr>
          <w:rFonts w:eastAsia="Times New Roman"/>
        </w:rPr>
        <w:t xml:space="preserve">, A. E. Williamson and A. Clark, </w:t>
      </w:r>
      <w:r>
        <w:rPr>
          <w:rFonts w:eastAsia="Times New Roman"/>
          <w:i/>
          <w:iCs/>
        </w:rPr>
        <w:t>Research Ideas and Outcomes</w:t>
      </w:r>
      <w:r>
        <w:rPr>
          <w:rFonts w:eastAsia="Times New Roman"/>
        </w:rPr>
        <w:t xml:space="preserve"> </w:t>
      </w:r>
      <w:r>
        <w:rPr>
          <w:rFonts w:eastAsia="Times New Roman"/>
          <w:b/>
          <w:bCs/>
        </w:rPr>
        <w:t>2016</w:t>
      </w:r>
      <w:r>
        <w:rPr>
          <w:rFonts w:eastAsia="Times New Roman"/>
        </w:rPr>
        <w:t xml:space="preserve">, 2:e9995. DOI: </w:t>
      </w:r>
      <w:r w:rsidRPr="000D2B35">
        <w:rPr>
          <w:rFonts w:eastAsia="Times New Roman"/>
        </w:rPr>
        <w:t>10.3897/rio.2.e9995</w:t>
      </w:r>
    </w:p>
    <w:p w14:paraId="597C89B3" w14:textId="77777777" w:rsidR="00864EE1" w:rsidRDefault="00864EE1" w:rsidP="00262FB2">
      <w:pPr>
        <w:jc w:val="both"/>
      </w:pPr>
    </w:p>
    <w:p w14:paraId="52FCA725" w14:textId="46D852E5" w:rsidR="002935CD" w:rsidRDefault="002935CD" w:rsidP="00262FB2">
      <w:pPr>
        <w:jc w:val="both"/>
      </w:pPr>
      <w:r>
        <w:t xml:space="preserve">6) For example: the </w:t>
      </w:r>
      <w:proofErr w:type="spellStart"/>
      <w:r>
        <w:t>Github</w:t>
      </w:r>
      <w:proofErr w:type="spellEnd"/>
      <w:r>
        <w:t xml:space="preserve"> repository for OSM Series 4: </w:t>
      </w:r>
      <w:r w:rsidRPr="002935CD">
        <w:t>https://github.com/OpenSourceMalaria/Series4</w:t>
      </w:r>
      <w:r>
        <w:t xml:space="preserve"> (accessed May 11</w:t>
      </w:r>
      <w:r w:rsidRPr="002935CD">
        <w:rPr>
          <w:vertAlign w:val="superscript"/>
        </w:rPr>
        <w:t>th</w:t>
      </w:r>
      <w:r>
        <w:t xml:space="preserve"> 2018).</w:t>
      </w:r>
    </w:p>
    <w:p w14:paraId="41A5068A" w14:textId="77777777" w:rsidR="002935CD" w:rsidRDefault="002935CD" w:rsidP="00262FB2">
      <w:pPr>
        <w:jc w:val="both"/>
      </w:pPr>
    </w:p>
    <w:p w14:paraId="3D79B0E3" w14:textId="65D90E0B" w:rsidR="003073B6" w:rsidRPr="003073B6" w:rsidRDefault="002935CD" w:rsidP="003073B6">
      <w:pPr>
        <w:rPr>
          <w:rFonts w:eastAsia="Times New Roman"/>
        </w:rPr>
      </w:pPr>
      <w:r>
        <w:rPr>
          <w:rFonts w:eastAsia="Times New Roman"/>
        </w:rPr>
        <w:t>7</w:t>
      </w:r>
      <w:r w:rsidR="00864EE1">
        <w:rPr>
          <w:rFonts w:eastAsia="Times New Roman"/>
        </w:rPr>
        <w:t xml:space="preserve">) </w:t>
      </w:r>
      <w:r w:rsidR="003073B6">
        <w:rPr>
          <w:rFonts w:eastAsia="Times New Roman"/>
        </w:rPr>
        <w:t xml:space="preserve">An Open Source Pharma Roadmap, M. </w:t>
      </w:r>
      <w:proofErr w:type="spellStart"/>
      <w:r w:rsidR="003073B6">
        <w:rPr>
          <w:rFonts w:eastAsia="Times New Roman"/>
        </w:rPr>
        <w:t>Balasegaram</w:t>
      </w:r>
      <w:proofErr w:type="spellEnd"/>
      <w:r w:rsidR="003073B6">
        <w:rPr>
          <w:rFonts w:eastAsia="Times New Roman"/>
        </w:rPr>
        <w:t xml:space="preserve">, P. Kolb, J. </w:t>
      </w:r>
      <w:proofErr w:type="spellStart"/>
      <w:r w:rsidR="003073B6">
        <w:rPr>
          <w:rFonts w:eastAsia="Times New Roman"/>
        </w:rPr>
        <w:t>McKew</w:t>
      </w:r>
      <w:proofErr w:type="spellEnd"/>
      <w:r w:rsidR="003073B6">
        <w:rPr>
          <w:rFonts w:eastAsia="Times New Roman"/>
        </w:rPr>
        <w:t xml:space="preserve">, J. Menon, P. </w:t>
      </w:r>
      <w:proofErr w:type="spellStart"/>
      <w:r w:rsidR="003073B6">
        <w:rPr>
          <w:rFonts w:eastAsia="Times New Roman"/>
        </w:rPr>
        <w:t>Olliaro</w:t>
      </w:r>
      <w:proofErr w:type="spellEnd"/>
      <w:r w:rsidR="003073B6">
        <w:rPr>
          <w:rFonts w:eastAsia="Times New Roman"/>
        </w:rPr>
        <w:t xml:space="preserve">, T. </w:t>
      </w:r>
      <w:proofErr w:type="spellStart"/>
      <w:r w:rsidR="003073B6">
        <w:rPr>
          <w:rFonts w:eastAsia="Times New Roman"/>
        </w:rPr>
        <w:t>Sablinski</w:t>
      </w:r>
      <w:proofErr w:type="spellEnd"/>
      <w:r w:rsidR="003073B6">
        <w:rPr>
          <w:rFonts w:eastAsia="Times New Roman"/>
        </w:rPr>
        <w:t xml:space="preserve">, Z. Thomas, M. H. Todd, E. </w:t>
      </w:r>
      <w:proofErr w:type="spellStart"/>
      <w:r w:rsidR="003073B6">
        <w:rPr>
          <w:rFonts w:eastAsia="Times New Roman"/>
        </w:rPr>
        <w:t>Torreele</w:t>
      </w:r>
      <w:proofErr w:type="spellEnd"/>
      <w:r w:rsidR="003073B6">
        <w:rPr>
          <w:rFonts w:eastAsia="Times New Roman"/>
        </w:rPr>
        <w:t xml:space="preserve"> and J. Wilbanks, </w:t>
      </w:r>
      <w:proofErr w:type="spellStart"/>
      <w:r w:rsidR="003073B6">
        <w:rPr>
          <w:rFonts w:eastAsia="Times New Roman"/>
          <w:i/>
          <w:iCs/>
        </w:rPr>
        <w:t>PLoS</w:t>
      </w:r>
      <w:proofErr w:type="spellEnd"/>
      <w:r w:rsidR="003073B6">
        <w:rPr>
          <w:rFonts w:eastAsia="Times New Roman"/>
          <w:i/>
          <w:iCs/>
        </w:rPr>
        <w:t xml:space="preserve"> Med.</w:t>
      </w:r>
      <w:r w:rsidR="003073B6">
        <w:rPr>
          <w:rFonts w:eastAsia="Times New Roman"/>
        </w:rPr>
        <w:t xml:space="preserve"> </w:t>
      </w:r>
      <w:r w:rsidR="003073B6">
        <w:rPr>
          <w:rFonts w:eastAsia="Times New Roman"/>
          <w:b/>
          <w:bCs/>
        </w:rPr>
        <w:t>2017</w:t>
      </w:r>
      <w:r w:rsidR="003073B6">
        <w:rPr>
          <w:rFonts w:eastAsia="Times New Roman"/>
        </w:rPr>
        <w:t xml:space="preserve">, 14(4): e1002276. DOI: </w:t>
      </w:r>
      <w:r w:rsidR="003073B6" w:rsidRPr="003073B6">
        <w:rPr>
          <w:rFonts w:eastAsia="Times New Roman"/>
        </w:rPr>
        <w:t>10.1371/journal.pmed.1002276</w:t>
      </w:r>
    </w:p>
    <w:p w14:paraId="6E8E9AE3" w14:textId="44954334" w:rsidR="002D4A3A" w:rsidRDefault="002D4A3A" w:rsidP="00262FB2">
      <w:pPr>
        <w:jc w:val="both"/>
        <w:rPr>
          <w:rFonts w:eastAsia="Times New Roman"/>
        </w:rPr>
      </w:pPr>
    </w:p>
    <w:p w14:paraId="1AF5BFAE" w14:textId="074BD123" w:rsidR="00E10F51" w:rsidRDefault="00E10F51" w:rsidP="00262FB2">
      <w:pPr>
        <w:jc w:val="both"/>
        <w:rPr>
          <w:rFonts w:eastAsia="Times New Roman"/>
        </w:rPr>
      </w:pPr>
      <w:r>
        <w:rPr>
          <w:rFonts w:eastAsia="Times New Roman"/>
        </w:rPr>
        <w:t>8) New Open Source Drug Discovery Project Aims to Develop Mycetoma T</w:t>
      </w:r>
      <w:r w:rsidRPr="00E10F51">
        <w:rPr>
          <w:rFonts w:eastAsia="Times New Roman"/>
        </w:rPr>
        <w:t>reatment</w:t>
      </w:r>
      <w:r>
        <w:rPr>
          <w:rFonts w:eastAsia="Times New Roman"/>
        </w:rPr>
        <w:t xml:space="preserve">, </w:t>
      </w:r>
      <w:r w:rsidRPr="00E10F51">
        <w:rPr>
          <w:rFonts w:eastAsia="Times New Roman"/>
        </w:rPr>
        <w:t>https://www.dndi.org/2018/media-centre/press-releases/new-open-source-drug-discovery-project-develop-mycetoma-treatment/</w:t>
      </w:r>
      <w:r>
        <w:rPr>
          <w:rFonts w:eastAsia="Times New Roman"/>
        </w:rPr>
        <w:t xml:space="preserve"> (accessed May 11</w:t>
      </w:r>
      <w:r w:rsidRPr="00E10F51">
        <w:rPr>
          <w:rFonts w:eastAsia="Times New Roman"/>
          <w:vertAlign w:val="superscript"/>
        </w:rPr>
        <w:t>th</w:t>
      </w:r>
      <w:r>
        <w:rPr>
          <w:rFonts w:eastAsia="Times New Roman"/>
        </w:rPr>
        <w:t xml:space="preserve"> 2018).</w:t>
      </w:r>
    </w:p>
    <w:p w14:paraId="60C7445C" w14:textId="77777777" w:rsidR="00E10F51" w:rsidRDefault="00E10F51" w:rsidP="00262FB2">
      <w:pPr>
        <w:jc w:val="both"/>
        <w:rPr>
          <w:rFonts w:eastAsia="Times New Roman"/>
        </w:rPr>
      </w:pPr>
    </w:p>
    <w:p w14:paraId="0B292286" w14:textId="743E7404" w:rsidR="00DC50CC" w:rsidRDefault="00E10F51" w:rsidP="00262FB2">
      <w:pPr>
        <w:jc w:val="both"/>
        <w:rPr>
          <w:rFonts w:eastAsia="Times New Roman"/>
        </w:rPr>
      </w:pPr>
      <w:r>
        <w:rPr>
          <w:rFonts w:eastAsia="Times New Roman"/>
        </w:rPr>
        <w:t>9</w:t>
      </w:r>
      <w:r w:rsidR="00DC50CC">
        <w:rPr>
          <w:rFonts w:eastAsia="Times New Roman"/>
        </w:rPr>
        <w:t xml:space="preserve">) From Pipeline to Product: Malaria R&amp;D Funding Needs into the Next Decade, </w:t>
      </w:r>
      <w:proofErr w:type="spellStart"/>
      <w:r w:rsidR="00DC50CC">
        <w:rPr>
          <w:rFonts w:eastAsia="Times New Roman"/>
        </w:rPr>
        <w:t>PolicyCures</w:t>
      </w:r>
      <w:proofErr w:type="spellEnd"/>
      <w:r w:rsidR="00DC50CC">
        <w:rPr>
          <w:rFonts w:eastAsia="Times New Roman"/>
        </w:rPr>
        <w:t xml:space="preserve">, </w:t>
      </w:r>
      <w:r w:rsidR="00DC50CC" w:rsidRPr="00DC50CC">
        <w:rPr>
          <w:rFonts w:eastAsia="Times New Roman"/>
        </w:rPr>
        <w:t>http://policycures.org/downloads/From%20Pipeline%20to%20Product%20full%20report.pdf</w:t>
      </w:r>
      <w:r w:rsidR="00DC50CC">
        <w:rPr>
          <w:rFonts w:eastAsia="Times New Roman"/>
        </w:rPr>
        <w:t xml:space="preserve"> (accessed May 11</w:t>
      </w:r>
      <w:r w:rsidR="00DC50CC" w:rsidRPr="00DC50CC">
        <w:rPr>
          <w:rFonts w:eastAsia="Times New Roman"/>
          <w:vertAlign w:val="superscript"/>
        </w:rPr>
        <w:t>th</w:t>
      </w:r>
      <w:r w:rsidR="00DC50CC">
        <w:rPr>
          <w:rFonts w:eastAsia="Times New Roman"/>
        </w:rPr>
        <w:t xml:space="preserve"> 2018)</w:t>
      </w:r>
    </w:p>
    <w:p w14:paraId="225C81A7" w14:textId="77777777" w:rsidR="000D2B35" w:rsidRDefault="000D2B35" w:rsidP="00262FB2">
      <w:pPr>
        <w:jc w:val="both"/>
      </w:pPr>
    </w:p>
    <w:p w14:paraId="543C8F8A" w14:textId="7A439573" w:rsidR="0025109C" w:rsidRPr="003073B6" w:rsidRDefault="0025109C" w:rsidP="00262FB2">
      <w:pPr>
        <w:jc w:val="both"/>
        <w:rPr>
          <w:b/>
        </w:rPr>
      </w:pPr>
      <w:r w:rsidRPr="003073B6">
        <w:rPr>
          <w:b/>
        </w:rPr>
        <w:t>Supporting Items</w:t>
      </w:r>
    </w:p>
    <w:p w14:paraId="399DEAC0" w14:textId="77777777" w:rsidR="0025109C" w:rsidRDefault="0025109C" w:rsidP="00262FB2">
      <w:pPr>
        <w:jc w:val="both"/>
      </w:pPr>
    </w:p>
    <w:p w14:paraId="0DC9447B" w14:textId="713697DD" w:rsidR="0025109C" w:rsidRDefault="0025109C" w:rsidP="0025109C">
      <w:pPr>
        <w:pStyle w:val="ListParagraph"/>
        <w:numPr>
          <w:ilvl w:val="0"/>
          <w:numId w:val="3"/>
        </w:numPr>
        <w:jc w:val="both"/>
      </w:pPr>
      <w:r>
        <w:t>Article in The Conversation (</w:t>
      </w:r>
      <w:r w:rsidR="003073B6">
        <w:t>Sept 14</w:t>
      </w:r>
      <w:r w:rsidR="003073B6" w:rsidRPr="003073B6">
        <w:rPr>
          <w:vertAlign w:val="superscript"/>
        </w:rPr>
        <w:t>th</w:t>
      </w:r>
      <w:r w:rsidR="003073B6">
        <w:t xml:space="preserve"> 2016</w:t>
      </w:r>
      <w:r>
        <w:t>) entitled “</w:t>
      </w:r>
      <w:r w:rsidR="003073B6" w:rsidRPr="003073B6">
        <w:rPr>
          <w:i/>
        </w:rPr>
        <w:t>Making drug development less secretive could lead to quicker, cheaper therapies</w:t>
      </w:r>
      <w:r>
        <w:t>” by Professor Todd and Dr Alice Williamson, accompanying the p</w:t>
      </w:r>
      <w:r w:rsidR="003073B6">
        <w:t>ublication of OSM’s first paper (PDF attached).</w:t>
      </w:r>
    </w:p>
    <w:p w14:paraId="1C26B25A" w14:textId="752B7C90" w:rsidR="0025109C" w:rsidRDefault="0025109C" w:rsidP="0025109C">
      <w:pPr>
        <w:pStyle w:val="ListParagraph"/>
        <w:numPr>
          <w:ilvl w:val="0"/>
          <w:numId w:val="3"/>
        </w:numPr>
        <w:jc w:val="both"/>
      </w:pPr>
      <w:r>
        <w:t xml:space="preserve">Video of Conference Presentation at Linux.conf.au (January 2018) by Professor Todd entitled “Open Source Pharma” about the Open Source Malaria consortium: </w:t>
      </w:r>
      <w:hyperlink r:id="rId5" w:history="1">
        <w:r w:rsidRPr="00EF498F">
          <w:rPr>
            <w:rStyle w:val="Hyperlink"/>
          </w:rPr>
          <w:t>https://www.youtube.com/watch?v=VBodnd68iwU</w:t>
        </w:r>
      </w:hyperlink>
    </w:p>
    <w:p w14:paraId="278F37F7" w14:textId="43A2ED65" w:rsidR="0025109C" w:rsidRDefault="00507916" w:rsidP="0025109C">
      <w:pPr>
        <w:pStyle w:val="ListParagraph"/>
        <w:numPr>
          <w:ilvl w:val="0"/>
          <w:numId w:val="3"/>
        </w:numPr>
        <w:jc w:val="both"/>
      </w:pPr>
      <w:r>
        <w:lastRenderedPageBreak/>
        <w:t>Article in the Guardian (19</w:t>
      </w:r>
      <w:r w:rsidRPr="00507916">
        <w:rPr>
          <w:vertAlign w:val="superscript"/>
        </w:rPr>
        <w:t>th</w:t>
      </w:r>
      <w:r>
        <w:t xml:space="preserve"> April 2017) entitled “Why Open Source Pharma is the Path to Both New and Cheaper Medicines”</w:t>
      </w:r>
    </w:p>
    <w:p w14:paraId="5C7A087E" w14:textId="4CCB07A7" w:rsidR="00507916" w:rsidRDefault="00507916" w:rsidP="0025109C">
      <w:pPr>
        <w:pStyle w:val="ListParagraph"/>
        <w:numPr>
          <w:ilvl w:val="0"/>
          <w:numId w:val="3"/>
        </w:numPr>
        <w:jc w:val="both"/>
      </w:pPr>
      <w:r>
        <w:t>Article in the Guardian (1</w:t>
      </w:r>
      <w:r w:rsidRPr="00507916">
        <w:rPr>
          <w:vertAlign w:val="superscript"/>
        </w:rPr>
        <w:t>st</w:t>
      </w:r>
      <w:r>
        <w:t xml:space="preserve"> Dec 2016) detailing the use of OSM in a crowdsourced project in which school students made samples of the expensive drug, Daraprim</w:t>
      </w:r>
    </w:p>
    <w:p w14:paraId="0E959F4C" w14:textId="77777777" w:rsidR="00FF6F5A" w:rsidRDefault="00FF6F5A" w:rsidP="00262FB2">
      <w:pPr>
        <w:jc w:val="both"/>
      </w:pPr>
    </w:p>
    <w:sectPr w:rsidR="00FF6F5A" w:rsidSect="001F1E70">
      <w:pgSz w:w="11894" w:h="16834"/>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E179F"/>
    <w:multiLevelType w:val="hybridMultilevel"/>
    <w:tmpl w:val="8B3022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E2D78"/>
    <w:multiLevelType w:val="hybridMultilevel"/>
    <w:tmpl w:val="EC10A9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B50A4E"/>
    <w:multiLevelType w:val="hybridMultilevel"/>
    <w:tmpl w:val="59822C5C"/>
    <w:lvl w:ilvl="0" w:tplc="0E66A4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64186"/>
    <w:multiLevelType w:val="hybridMultilevel"/>
    <w:tmpl w:val="7E2A9A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Smith">
    <w15:presenceInfo w15:providerId="Windows Live" w15:userId="a69903e53a78b1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6F5A"/>
    <w:rsid w:val="00034A72"/>
    <w:rsid w:val="00045FE8"/>
    <w:rsid w:val="00071303"/>
    <w:rsid w:val="000D2B35"/>
    <w:rsid w:val="0014324D"/>
    <w:rsid w:val="001635C3"/>
    <w:rsid w:val="00176792"/>
    <w:rsid w:val="00184BF7"/>
    <w:rsid w:val="001C77DC"/>
    <w:rsid w:val="001E4904"/>
    <w:rsid w:val="001F1E70"/>
    <w:rsid w:val="001F2DB6"/>
    <w:rsid w:val="0025109C"/>
    <w:rsid w:val="00262FB2"/>
    <w:rsid w:val="002935CD"/>
    <w:rsid w:val="002C28A2"/>
    <w:rsid w:val="002C4E41"/>
    <w:rsid w:val="002D4A3A"/>
    <w:rsid w:val="002F6D61"/>
    <w:rsid w:val="003073B6"/>
    <w:rsid w:val="00314E51"/>
    <w:rsid w:val="00370470"/>
    <w:rsid w:val="003A310A"/>
    <w:rsid w:val="003B7EE4"/>
    <w:rsid w:val="00472479"/>
    <w:rsid w:val="004B7B12"/>
    <w:rsid w:val="004E2FF7"/>
    <w:rsid w:val="005035D2"/>
    <w:rsid w:val="00507916"/>
    <w:rsid w:val="00541CEE"/>
    <w:rsid w:val="00556A03"/>
    <w:rsid w:val="00583409"/>
    <w:rsid w:val="005C618C"/>
    <w:rsid w:val="005F0F1C"/>
    <w:rsid w:val="00600C84"/>
    <w:rsid w:val="006F3193"/>
    <w:rsid w:val="006F54A1"/>
    <w:rsid w:val="007317DD"/>
    <w:rsid w:val="00776DB5"/>
    <w:rsid w:val="00793F5F"/>
    <w:rsid w:val="007B7B17"/>
    <w:rsid w:val="007D7223"/>
    <w:rsid w:val="008001F2"/>
    <w:rsid w:val="00864EE1"/>
    <w:rsid w:val="0095233C"/>
    <w:rsid w:val="00955FBD"/>
    <w:rsid w:val="00A924EE"/>
    <w:rsid w:val="00B228F6"/>
    <w:rsid w:val="00BA4342"/>
    <w:rsid w:val="00C809EA"/>
    <w:rsid w:val="00C85C79"/>
    <w:rsid w:val="00C86FC5"/>
    <w:rsid w:val="00CE7183"/>
    <w:rsid w:val="00D17D56"/>
    <w:rsid w:val="00DB0848"/>
    <w:rsid w:val="00DC0D0F"/>
    <w:rsid w:val="00DC50CC"/>
    <w:rsid w:val="00DC66A4"/>
    <w:rsid w:val="00DF1863"/>
    <w:rsid w:val="00E10F51"/>
    <w:rsid w:val="00E341A9"/>
    <w:rsid w:val="00E8210E"/>
    <w:rsid w:val="00EA15FD"/>
    <w:rsid w:val="00EE4672"/>
    <w:rsid w:val="00F2243F"/>
    <w:rsid w:val="00F36032"/>
    <w:rsid w:val="00F608FF"/>
    <w:rsid w:val="00FD0071"/>
    <w:rsid w:val="00FD7B5E"/>
    <w:rsid w:val="00FF46AE"/>
    <w:rsid w:val="00FF6F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288EE4"/>
  <w14:defaultImageDpi w14:val="300"/>
  <w15:docId w15:val="{34F48108-2EE2-4460-9358-09FBEF250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C84"/>
    <w:pPr>
      <w:ind w:left="720"/>
      <w:contextualSpacing/>
    </w:pPr>
  </w:style>
  <w:style w:type="character" w:styleId="Hyperlink">
    <w:name w:val="Hyperlink"/>
    <w:basedOn w:val="DefaultParagraphFont"/>
    <w:uiPriority w:val="99"/>
    <w:unhideWhenUsed/>
    <w:rsid w:val="002510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058236">
      <w:bodyDiv w:val="1"/>
      <w:marLeft w:val="0"/>
      <w:marRight w:val="0"/>
      <w:marTop w:val="0"/>
      <w:marBottom w:val="0"/>
      <w:divBdr>
        <w:top w:val="none" w:sz="0" w:space="0" w:color="auto"/>
        <w:left w:val="none" w:sz="0" w:space="0" w:color="auto"/>
        <w:bottom w:val="none" w:sz="0" w:space="0" w:color="auto"/>
        <w:right w:val="none" w:sz="0" w:space="0" w:color="auto"/>
      </w:divBdr>
    </w:div>
    <w:div w:id="13346056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VBodnd68iw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1855</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The University of Sydney</Company>
  <LinksUpToDate>false</LinksUpToDate>
  <CharactersWithSpaces>12405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Todd</dc:creator>
  <cp:keywords/>
  <dc:description/>
  <cp:lastModifiedBy>David Smith</cp:lastModifiedBy>
  <cp:revision>3</cp:revision>
  <dcterms:created xsi:type="dcterms:W3CDTF">2018-05-15T01:15:00Z</dcterms:created>
  <dcterms:modified xsi:type="dcterms:W3CDTF">2018-05-15T01:15:00Z</dcterms:modified>
</cp:coreProperties>
</file>