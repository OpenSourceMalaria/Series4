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B4C5" w14:textId="7141C4ED" w:rsidR="00262FB2" w:rsidRDefault="00370470" w:rsidP="00262FB2">
      <w:pPr>
        <w:jc w:val="both"/>
      </w:pPr>
      <w: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607FC786" w:rsidR="00FF6F5A" w:rsidRDefault="00FF6F5A" w:rsidP="00262FB2">
      <w:pPr>
        <w:jc w:val="both"/>
      </w:pPr>
      <w:r>
        <w:t xml:space="preserve">Open Source Malaria (OSM) aims to discover and develop new medicines for the treatment of malaria </w:t>
      </w:r>
      <w:del w:id="0" w:author="Smith, Chase" w:date="2018-05-11T07:33:00Z">
        <w:r w:rsidDel="00CB580F">
          <w:delText>by adopting</w:delText>
        </w:r>
      </w:del>
      <w:ins w:id="1" w:author="Smith, Chase" w:date="2018-05-11T07:33:00Z">
        <w:r w:rsidR="00CB580F">
          <w:t>through</w:t>
        </w:r>
      </w:ins>
      <w:r>
        <w:t xml:space="preserve"> an open source </w:t>
      </w:r>
      <w:r w:rsidR="004B7B12">
        <w:t xml:space="preserve">research </w:t>
      </w:r>
      <w:r>
        <w:t>model</w:t>
      </w:r>
      <w:del w:id="2" w:author="Smith, Chase" w:date="2018-05-11T07:37:00Z">
        <w:r w:rsidDel="000F6135">
          <w:delText>, in which there is no secrecy in the research</w:delText>
        </w:r>
      </w:del>
      <w:ins w:id="3" w:author="Smith, Chase" w:date="2018-05-11T07:37:00Z">
        <w:r w:rsidR="000F6135">
          <w:t xml:space="preserve"> that eliminates research secrecy and duplication of effort</w:t>
        </w:r>
      </w:ins>
      <w:r>
        <w:t xml:space="preserve">. The consortium operates according to a set of Six Laws, the most important of which are: </w:t>
      </w:r>
      <w:proofErr w:type="spellStart"/>
      <w:r>
        <w:t>i</w:t>
      </w:r>
      <w:proofErr w:type="spellEnd"/>
      <w:r>
        <w:t>) all data and ideas are freely shared</w:t>
      </w:r>
      <w:ins w:id="4" w:author="Smith, Chase" w:date="2018-05-11T07:38:00Z">
        <w:r w:rsidR="000F6135">
          <w:t>;</w:t>
        </w:r>
      </w:ins>
      <w:del w:id="5" w:author="Smith, Chase" w:date="2018-05-11T07:38:00Z">
        <w:r w:rsidDel="000F6135">
          <w:delText>,</w:delText>
        </w:r>
      </w:del>
      <w:r>
        <w:t xml:space="preserve"> ii) anyone may take part at any level</w:t>
      </w:r>
      <w:ins w:id="6" w:author="Smith, Chase" w:date="2018-05-11T07:38:00Z">
        <w:r w:rsidR="000F6135">
          <w:t>;</w:t>
        </w:r>
      </w:ins>
      <w:r>
        <w:t xml:space="preserve">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0F32FCE4" w:rsidR="00FF6F5A" w:rsidRDefault="00FF6F5A" w:rsidP="00262FB2">
      <w:pPr>
        <w:jc w:val="both"/>
      </w:pPr>
      <w:r>
        <w:t>The consortium, founded in 2012, has operated with a modest</w:t>
      </w:r>
      <w:ins w:id="7" w:author="Smith, Chase" w:date="2018-05-11T07:38:00Z">
        <w:r w:rsidR="000F6135">
          <w:t>ly</w:t>
        </w:r>
      </w:ins>
      <w:r>
        <w:t xml:space="preserve"> funded core of one full-time researcher supported by </w:t>
      </w:r>
      <w:r w:rsidR="00600C84">
        <w:t>the</w:t>
      </w:r>
      <w:r>
        <w:t xml:space="preserve"> </w:t>
      </w:r>
      <w:r w:rsidR="00600C84">
        <w:t xml:space="preserve">Australian </w:t>
      </w:r>
      <w:r>
        <w:t xml:space="preserve">government and </w:t>
      </w:r>
      <w:r w:rsidR="00600C84">
        <w:t xml:space="preserve">an </w:t>
      </w:r>
      <w:r>
        <w:t xml:space="preserve">NGO </w:t>
      </w:r>
      <w:r w:rsidR="00600C84">
        <w:t xml:space="preserve">(the Medicines for Malaria Venture, Geneva). This core leverages considerable in-kind contribution from the wider community: to date more than 300 people have participated in various ways, from strategic advice and technical expertise </w:t>
      </w:r>
      <w:del w:id="8" w:author="Smith, Chase" w:date="2018-05-11T07:39:00Z">
        <w:r w:rsidR="00600C84" w:rsidDel="000F6135">
          <w:delText xml:space="preserve">through </w:delText>
        </w:r>
      </w:del>
      <w:r w:rsidR="00600C84">
        <w:t xml:space="preserve">to </w:t>
      </w:r>
      <w:ins w:id="9" w:author="Smith, Chase" w:date="2018-05-11T07:40:00Z">
        <w:r w:rsidR="000F6135">
          <w:t xml:space="preserve">the </w:t>
        </w:r>
      </w:ins>
      <w:r w:rsidR="00600C84">
        <w:t>physical</w:t>
      </w:r>
      <w:ins w:id="10" w:author="Smith, Chase" w:date="2018-05-11T07:40:00Z">
        <w:r w:rsidR="000F6135">
          <w:t xml:space="preserve"> preparation and testing of</w:t>
        </w:r>
      </w:ins>
      <w:r w:rsidR="00600C84">
        <w:t xml:space="preserve"> </w:t>
      </w:r>
      <w:del w:id="11" w:author="Smith, Chase" w:date="2018-05-11T07:40:00Z">
        <w:r w:rsidR="00600C84" w:rsidDel="000F6135">
          <w:delText xml:space="preserve">samples of </w:delText>
        </w:r>
      </w:del>
      <w:r w:rsidR="00600C84">
        <w:t>drug candidates.</w:t>
      </w:r>
    </w:p>
    <w:p w14:paraId="4C9F3B5D" w14:textId="77777777" w:rsidR="00600C84" w:rsidRDefault="00600C84" w:rsidP="00262FB2">
      <w:pPr>
        <w:jc w:val="both"/>
      </w:pPr>
    </w:p>
    <w:p w14:paraId="3A20776D" w14:textId="78B09206" w:rsidR="003B7EE4" w:rsidRDefault="003B7EE4" w:rsidP="00262FB2">
      <w:pPr>
        <w:jc w:val="both"/>
      </w:pPr>
      <w:r>
        <w:t>To date</w:t>
      </w:r>
      <w:ins w:id="12" w:author="Smith, Chase" w:date="2018-05-11T07:41:00Z">
        <w:r w:rsidR="000F6135">
          <w:t>,</w:t>
        </w:r>
      </w:ins>
      <w:r>
        <w:t xml:space="preserve"> </w:t>
      </w:r>
      <w:r w:rsidR="007D7223">
        <w:t xml:space="preserve">four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w:t>
      </w:r>
      <w:del w:id="13" w:author="Smith, Chase" w:date="2018-05-11T07:45:00Z">
        <w:r w:rsidR="0014324D" w:rsidDel="000F6135">
          <w:delText xml:space="preserve">(currently) </w:delText>
        </w:r>
      </w:del>
      <w:r w:rsidR="0014324D">
        <w:t>i</w:t>
      </w:r>
      <w:r w:rsidR="007D7223">
        <w:t>nsuperable roadblocks</w:t>
      </w:r>
      <w:ins w:id="14" w:author="Smith, Chase" w:date="2018-05-11T07:45:00Z">
        <w:r w:rsidR="000F6135">
          <w:t>.</w:t>
        </w:r>
      </w:ins>
      <w:del w:id="15" w:author="Smith, Chase" w:date="2018-05-11T07:45:00Z">
        <w:r w:rsidR="007D7223" w:rsidDel="000F6135">
          <w:delText>;</w:delText>
        </w:r>
      </w:del>
      <w:r w:rsidR="007D7223">
        <w:t xml:space="preserve"> </w:t>
      </w:r>
      <w:ins w:id="16" w:author="Smith, Chase" w:date="2018-05-11T07:45:00Z">
        <w:r w:rsidR="000F6135">
          <w:t xml:space="preserve">While currently shelved, </w:t>
        </w:r>
      </w:ins>
      <w:r w:rsidR="007D7223">
        <w:t>the work was published</w:t>
      </w:r>
      <w:ins w:id="17" w:author="Smith, Chase" w:date="2018-05-11T07:46:00Z">
        <w:r w:rsidR="000F6135">
          <w:t xml:space="preserve"> and all data is publically available</w:t>
        </w:r>
      </w:ins>
      <w:r w:rsidR="007D7223">
        <w:t>.</w:t>
      </w:r>
      <w:r w:rsidR="00034A72" w:rsidRPr="00034A72">
        <w:rPr>
          <w:vertAlign w:val="superscript"/>
        </w:rPr>
        <w:t>2</w:t>
      </w:r>
      <w:r w:rsidR="007D7223">
        <w:t xml:space="preserve"> Series 2 was abandoned when it was discovered that another group was working on it</w:t>
      </w:r>
      <w:del w:id="18" w:author="Smith, Chase" w:date="2018-05-11T07:46:00Z">
        <w:r w:rsidR="007D7223" w:rsidDel="000F6135">
          <w:delText>,</w:delText>
        </w:r>
      </w:del>
      <w:r w:rsidR="007D7223">
        <w:t xml:space="preserve"> in secret. Series 3 is undergoing basic studies to identify its molecular mechanism of action. Series 4 has been extensively evaluated because of its exceptional promise: the constituent molecules are able to cure mi</w:t>
      </w:r>
      <w:r w:rsidR="001F2DB6">
        <w:t xml:space="preserve">ce of a model of malaria. </w:t>
      </w:r>
      <w:del w:id="19" w:author="Smith, Chase" w:date="2018-05-11T07:52:00Z">
        <w:r w:rsidR="001F2DB6" w:rsidDel="00AD1F91">
          <w:delText>This 4</w:delText>
        </w:r>
        <w:r w:rsidR="001F2DB6" w:rsidRPr="001F2DB6" w:rsidDel="00AD1F91">
          <w:rPr>
            <w:vertAlign w:val="superscript"/>
          </w:rPr>
          <w:delText>th</w:delText>
        </w:r>
        <w:r w:rsidR="001F2DB6" w:rsidDel="00AD1F91">
          <w:delText xml:space="preserve"> series</w:delText>
        </w:r>
        <w:r w:rsidR="007D7223" w:rsidDel="00AD1F91">
          <w:delText xml:space="preserve"> has the best chance of </w:delText>
        </w:r>
        <w:r w:rsidR="001F2DB6" w:rsidDel="00AD1F91">
          <w:delText>achieving</w:delText>
        </w:r>
      </w:del>
      <w:ins w:id="20" w:author="Smith, Chase" w:date="2018-05-11T07:52:00Z">
        <w:r w:rsidR="00AD1F91">
          <w:t>Series 4 is positioned to potentially achieve</w:t>
        </w:r>
      </w:ins>
      <w:r w:rsidR="001F2DB6">
        <w:t xml:space="preserve"> a world first</w:t>
      </w:r>
      <w:ins w:id="21" w:author="Smith, Chase" w:date="2018-05-11T07:53:00Z">
        <w:r w:rsidR="00AD1F91">
          <w:t xml:space="preserve">, </w:t>
        </w:r>
      </w:ins>
      <w:ins w:id="22" w:author="Smith, Chase" w:date="2018-05-11T07:54:00Z">
        <w:r w:rsidR="00AD1F91">
          <w:t xml:space="preserve">the </w:t>
        </w:r>
      </w:ins>
      <w:ins w:id="23" w:author="Smith, Chase" w:date="2018-05-11T07:53:00Z">
        <w:r w:rsidR="00AD1F91">
          <w:t>nomination of</w:t>
        </w:r>
      </w:ins>
      <w:del w:id="24" w:author="Smith, Chase" w:date="2018-05-11T07:53:00Z">
        <w:r w:rsidR="001F2DB6" w:rsidDel="00AD1F91">
          <w:delText>:</w:delText>
        </w:r>
      </w:del>
      <w:r w:rsidR="001F2DB6">
        <w:t xml:space="preserve">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5D675D99"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w:t>
      </w:r>
      <w:del w:id="25" w:author="Smith, Chase" w:date="2018-05-11T07:54:00Z">
        <w:r w:rsidR="002C4E41" w:rsidDel="00FF3A32">
          <w:delText xml:space="preserve">the </w:delText>
        </w:r>
      </w:del>
      <w:ins w:id="26" w:author="Smith, Chase" w:date="2018-05-11T07:54:00Z">
        <w:r w:rsidR="00FF3A32">
          <w:t xml:space="preserve">experimental </w:t>
        </w:r>
      </w:ins>
      <w:r w:rsidR="002C4E41">
        <w:t>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713F1E90" w:rsidR="00600C84" w:rsidRDefault="0014324D" w:rsidP="00262FB2">
      <w:pPr>
        <w:jc w:val="both"/>
      </w:pPr>
      <w:r>
        <w:t>Transparency</w:t>
      </w:r>
      <w:ins w:id="27" w:author="Alice Williamson" w:date="2018-05-13T15:45:00Z">
        <w:r w:rsidR="0026447A">
          <w:t xml:space="preserve">, </w:t>
        </w:r>
      </w:ins>
      <w:del w:id="28" w:author="Alice Williamson" w:date="2018-05-13T15:45:00Z">
        <w:r w:rsidDel="0026447A">
          <w:delText xml:space="preserve"> </w:delText>
        </w:r>
      </w:del>
      <w:del w:id="29" w:author="Alice Williamson" w:date="2018-05-13T15:44:00Z">
        <w:r w:rsidDel="0026447A">
          <w:delText>in the reporting</w:delText>
        </w:r>
      </w:del>
      <w:ins w:id="30" w:author="Alice Williamson" w:date="2018-05-13T15:44:00Z">
        <w:r w:rsidR="0026447A">
          <w:t>by reporting research, online and in real-time,</w:t>
        </w:r>
      </w:ins>
      <w:r>
        <w:t xml:space="preserve"> means that </w:t>
      </w:r>
      <w:r w:rsidR="002C4E41">
        <w:t>all onlookers</w:t>
      </w:r>
      <w:r>
        <w:t xml:space="preserve"> know</w:t>
      </w:r>
      <w:del w:id="31" w:author="Alice Williamson" w:date="2018-05-13T15:45:00Z">
        <w:r w:rsidDel="0026447A">
          <w:delText>s</w:delText>
        </w:r>
      </w:del>
      <w:r>
        <w:t xml:space="preserve"> what </w:t>
      </w:r>
      <w:del w:id="32" w:author="Alice Williamson" w:date="2018-05-13T15:45:00Z">
        <w:r w:rsidDel="0026447A">
          <w:delText xml:space="preserve">everyone </w:delText>
        </w:r>
      </w:del>
      <w:ins w:id="33" w:author="Alice Williamson" w:date="2018-05-13T15:45:00Z">
        <w:r w:rsidR="0026447A">
          <w:t>each member of OSM</w:t>
        </w:r>
        <w:r w:rsidR="0026447A">
          <w:t xml:space="preserve"> </w:t>
        </w:r>
      </w:ins>
      <w:r>
        <w:t xml:space="preserve">is doing, and if work is contributed it is because </w:t>
      </w:r>
      <w:r w:rsidR="002C4E41">
        <w:t>that</w:t>
      </w:r>
      <w:r>
        <w:t xml:space="preserve"> contributor knows that that work is currently needed. </w:t>
      </w:r>
      <w:r w:rsidR="002C4E41">
        <w:t>The knock-on effect is</w:t>
      </w:r>
      <w:r>
        <w:t xml:space="preserve"> that </w:t>
      </w:r>
      <w:ins w:id="34" w:author="Smith, Chase" w:date="2018-05-11T07:56:00Z">
        <w:r w:rsidR="00FF3A32">
          <w:t xml:space="preserve">follow-on </w:t>
        </w:r>
      </w:ins>
      <w:r>
        <w:t xml:space="preserve">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033F851F" w:rsidR="00600C84" w:rsidRDefault="0014324D" w:rsidP="00262FB2">
      <w:pPr>
        <w:jc w:val="both"/>
      </w:pPr>
      <w:r>
        <w:t xml:space="preserve">The direction of the research consortium is openly debated, on a </w:t>
      </w:r>
      <w:r w:rsidR="00B228F6">
        <w:t>democrati</w:t>
      </w:r>
      <w:ins w:id="35" w:author="Smith, Chase" w:date="2018-05-11T07:56:00Z">
        <w:r w:rsidR="00FF3A32">
          <w:t>zed</w:t>
        </w:r>
      </w:ins>
      <w:del w:id="36" w:author="Smith, Chase" w:date="2018-05-11T07:56:00Z">
        <w:r w:rsidR="00B228F6" w:rsidDel="00FF3A32">
          <w:delText>c</w:delText>
        </w:r>
      </w:del>
      <w:r w:rsidR="00B228F6">
        <w:t xml:space="preserve"> </w:t>
      </w:r>
      <w:r>
        <w:t xml:space="preserve">platform where seasoned pharmaceutical professionals are able to interact with junior students. </w:t>
      </w:r>
      <w:del w:id="37" w:author="Smith, Chase" w:date="2018-05-11T07:58:00Z">
        <w:r w:rsidDel="00823BA8">
          <w:delText xml:space="preserve">That the debate takes place at the same time as the research </w:delText>
        </w:r>
      </w:del>
      <w:ins w:id="38" w:author="Smith, Chase" w:date="2018-05-11T07:58:00Z">
        <w:r w:rsidR="00823BA8">
          <w:t xml:space="preserve">Debate and research occur simultaneously, thereby </w:t>
        </w:r>
      </w:ins>
      <w:del w:id="39" w:author="Smith, Chase" w:date="2018-05-11T08:04:00Z">
        <w:r w:rsidRPr="00541CEE" w:rsidDel="00E52CDB">
          <w:rPr>
            <w:i/>
          </w:rPr>
          <w:delText xml:space="preserve">allows the research to change direction before it is </w:delText>
        </w:r>
        <w:r w:rsidR="00B228F6" w:rsidDel="00E52CDB">
          <w:rPr>
            <w:i/>
          </w:rPr>
          <w:delText>completed</w:delText>
        </w:r>
      </w:del>
      <w:ins w:id="40" w:author="Smith, Chase" w:date="2018-05-11T08:04:00Z">
        <w:r w:rsidR="00E52CDB">
          <w:rPr>
            <w:i/>
          </w:rPr>
          <w:t>enabling efficient changes in research focus</w:t>
        </w:r>
      </w:ins>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3862210C" w:rsidR="00600C84" w:rsidRDefault="00600C84" w:rsidP="00262FB2">
      <w:pPr>
        <w:jc w:val="both"/>
      </w:pPr>
      <w:r>
        <w:t>The technical platform uses existing online infrastructure</w:t>
      </w:r>
      <w:r w:rsidR="00034A72" w:rsidRPr="00034A72">
        <w:rPr>
          <w:vertAlign w:val="superscript"/>
        </w:rPr>
        <w:t>3,4</w:t>
      </w:r>
      <w:r w:rsidR="003B7EE4">
        <w:t xml:space="preserve"> </w:t>
      </w:r>
      <w:del w:id="41" w:author="Smith, Chase" w:date="2018-05-11T08:05:00Z">
        <w:r w:rsidR="003B7EE4" w:rsidDel="00E52CDB">
          <w:delText xml:space="preserve">allowing </w:delText>
        </w:r>
      </w:del>
      <w:ins w:id="42" w:author="Smith, Chase" w:date="2018-05-11T08:05:00Z">
        <w:r w:rsidR="00E52CDB">
          <w:t xml:space="preserve">that allows for </w:t>
        </w:r>
      </w:ins>
      <w:r w:rsidR="003B7EE4">
        <w:t xml:space="preserve">the widest number of people to </w:t>
      </w:r>
      <w:proofErr w:type="gramStart"/>
      <w:r w:rsidR="003B7EE4">
        <w:t>participate, and</w:t>
      </w:r>
      <w:proofErr w:type="gramEnd"/>
      <w:r w:rsidR="003B7EE4">
        <w:t xml:space="preserve"> builds/promotes open standards wherever </w:t>
      </w:r>
      <w:del w:id="43" w:author="Alice Williamson" w:date="2018-05-13T15:46:00Z">
        <w:r w:rsidR="003B7EE4" w:rsidDel="0026447A">
          <w:delText>it can</w:delText>
        </w:r>
      </w:del>
      <w:ins w:id="44" w:author="Alice Williamson" w:date="2018-05-13T15:46:00Z">
        <w:r w:rsidR="0026447A">
          <w:t>possible</w:t>
        </w:r>
      </w:ins>
      <w:r w:rsidR="003B7EE4">
        <w:t>.</w:t>
      </w:r>
      <w:r w:rsidR="00CE7183">
        <w:t xml:space="preserve"> </w:t>
      </w:r>
      <w:del w:id="45" w:author="Smith, Chase" w:date="2018-05-11T08:06:00Z">
        <w:r w:rsidR="00CE7183" w:rsidDel="00E52CDB">
          <w:delText>I</w:delText>
        </w:r>
        <w:r w:rsidR="002F6D61" w:rsidDel="00E52CDB">
          <w:delText>mprovements required in the future</w:delText>
        </w:r>
      </w:del>
      <w:ins w:id="46" w:author="Smith, Chase" w:date="2018-05-11T08:06:00Z">
        <w:r w:rsidR="00E52CDB">
          <w:t>Future improvements</w:t>
        </w:r>
      </w:ins>
      <w:r w:rsidR="002F6D61">
        <w:t xml:space="preserve"> are </w:t>
      </w:r>
      <w:del w:id="47" w:author="Smith, Chase" w:date="2018-05-11T08:07:00Z">
        <w:r w:rsidR="002F6D61" w:rsidDel="00E52CDB">
          <w:delText>actively promoted</w:delText>
        </w:r>
      </w:del>
      <w:ins w:id="48" w:author="Smith, Chase" w:date="2018-05-11T08:07:00Z">
        <w:r w:rsidR="00E52CDB">
          <w:t>constantly being sought</w:t>
        </w:r>
      </w:ins>
      <w:ins w:id="49" w:author="Alice Williamson" w:date="2018-05-13T15:46:00Z">
        <w:r w:rsidR="0026447A">
          <w:t>,</w:t>
        </w:r>
      </w:ins>
      <w:r w:rsidR="002F6D61">
        <w:t xml:space="preserve"> as part of the discussion</w:t>
      </w:r>
      <w:ins w:id="50" w:author="Alice Williamson" w:date="2018-05-13T15:46:00Z">
        <w:r w:rsidR="0026447A">
          <w:t>,</w:t>
        </w:r>
      </w:ins>
      <w:r w:rsidR="002F6D61">
        <w:t xml:space="preserve">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7A009A39" w:rsidR="00FF6F5A" w:rsidRDefault="00CE7183" w:rsidP="00262FB2">
      <w:pPr>
        <w:jc w:val="both"/>
      </w:pPr>
      <w:r>
        <w:lastRenderedPageBreak/>
        <w:t xml:space="preserve">OSM publishes its work in </w:t>
      </w:r>
      <w:ins w:id="51" w:author="Smith, Chase" w:date="2018-05-11T08:08:00Z">
        <w:r w:rsidR="003C5E2C">
          <w:t xml:space="preserve">both </w:t>
        </w:r>
      </w:ins>
      <w:r>
        <w:t>open access journals</w:t>
      </w:r>
      <w:del w:id="52" w:author="Smith, Chase" w:date="2018-05-11T08:08:00Z">
        <w:r w:rsidDel="003C5E2C">
          <w:delText>, but also makes use of</w:delText>
        </w:r>
      </w:del>
      <w:ins w:id="53" w:author="Smith, Chase" w:date="2018-05-11T08:08:00Z">
        <w:r w:rsidR="003C5E2C">
          <w:t xml:space="preserve"> and</w:t>
        </w:r>
      </w:ins>
      <w:r>
        <w:t xml:space="preserve"> other publicly accessible media</w:t>
      </w:r>
      <w:ins w:id="54" w:author="Smith, Chase" w:date="2018-05-11T08:08:00Z">
        <w:r w:rsidR="003C5E2C">
          <w:t xml:space="preserve"> in order</w:t>
        </w:r>
      </w:ins>
      <w:r>
        <w:t xml:space="preserve"> to ensure full data availability for </w:t>
      </w:r>
      <w:del w:id="55" w:author="Smith, Chase" w:date="2018-05-11T08:08:00Z">
        <w:r w:rsidDel="003C5E2C">
          <w:delText>other researchers</w:delText>
        </w:r>
      </w:del>
      <w:ins w:id="56" w:author="Smith, Chase" w:date="2018-05-11T08:08:00Z">
        <w:r w:rsidR="003C5E2C">
          <w:t>all participants</w:t>
        </w:r>
      </w:ins>
      <w:r>
        <w:t xml:space="preserve">. Research papers are </w:t>
      </w:r>
      <w:del w:id="57" w:author="Smith, Chase" w:date="2018-05-11T08:09:00Z">
        <w:r w:rsidDel="003C5E2C">
          <w:delText>constructed in public,</w:delText>
        </w:r>
      </w:del>
      <w:ins w:id="58" w:author="Smith, Chase" w:date="2018-05-11T08:09:00Z">
        <w:r w:rsidR="003C5E2C">
          <w:t>openly and collaboratively written</w:t>
        </w:r>
      </w:ins>
      <w:r>
        <w:t xml:space="preserve">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3F631911" w:rsidR="00D17D56" w:rsidRDefault="002C4E41" w:rsidP="00262FB2">
      <w:pPr>
        <w:jc w:val="both"/>
      </w:pPr>
      <w:r>
        <w:t>Biomedical research is expensive, of</w:t>
      </w:r>
      <w:r w:rsidR="00FF46AE">
        <w:t xml:space="preserve"> both</w:t>
      </w:r>
      <w:r>
        <w:t xml:space="preserve"> resources and peoples’ time. </w:t>
      </w:r>
      <w:r w:rsidR="007B7B17">
        <w:t>A</w:t>
      </w:r>
      <w:r>
        <w:t xml:space="preserve">ll drug candidates </w:t>
      </w:r>
      <w:r w:rsidR="00FF46AE">
        <w:t xml:space="preserve">in OSM </w:t>
      </w:r>
      <w:r>
        <w:t xml:space="preserve">are </w:t>
      </w:r>
      <w:del w:id="59" w:author="Smith, Chase" w:date="2018-05-11T08:18:00Z">
        <w:r w:rsidDel="001D4887">
          <w:delText xml:space="preserve">shown </w:delText>
        </w:r>
      </w:del>
      <w:ins w:id="60" w:author="Smith, Chase" w:date="2018-05-11T08:18:00Z">
        <w:r w:rsidR="001D4887">
          <w:t xml:space="preserve">shared </w:t>
        </w:r>
      </w:ins>
      <w:r>
        <w:t>openly, along with their biologic</w:t>
      </w:r>
      <w:r w:rsidR="00FF46AE">
        <w:t xml:space="preserve">al efficacy, </w:t>
      </w:r>
      <w:r w:rsidR="007B7B17">
        <w:t xml:space="preserve">so </w:t>
      </w:r>
      <w:r w:rsidR="00FF46AE">
        <w:t xml:space="preserve">it is clear to everyone </w:t>
      </w:r>
      <w:r>
        <w:t>which molecules are worth pursuing and which are not.</w:t>
      </w:r>
      <w:ins w:id="61" w:author="Alice Williamson" w:date="2018-05-13T15:47:00Z">
        <w:r w:rsidR="0026447A">
          <w:t xml:space="preserve"> This model of research prevents wasteful </w:t>
        </w:r>
      </w:ins>
      <w:ins w:id="62" w:author="Alice Williamson" w:date="2018-05-13T15:48:00Z">
        <w:r w:rsidR="0026447A">
          <w:t>duplication</w:t>
        </w:r>
      </w:ins>
      <w:ins w:id="63" w:author="Alice Williamson" w:date="2018-05-13T15:47:00Z">
        <w:r w:rsidR="0026447A">
          <w:t xml:space="preserve"> </w:t>
        </w:r>
      </w:ins>
      <w:ins w:id="64" w:author="Alice Williamson" w:date="2018-05-13T15:48:00Z">
        <w:r w:rsidR="0026447A">
          <w:t xml:space="preserve">of effort (where two or more people work on the same task at the same time) and means that all of the raw data produced by the project will be available for use </w:t>
        </w:r>
      </w:ins>
      <w:ins w:id="65" w:author="Alice Williamson" w:date="2018-05-13T15:49:00Z">
        <w:r w:rsidR="00062EC2">
          <w:t>by anyone and forever.</w:t>
        </w:r>
      </w:ins>
    </w:p>
    <w:p w14:paraId="04AC9DC9" w14:textId="0F6F849B" w:rsidR="00D17D56" w:rsidRDefault="00D17D56" w:rsidP="00D17D56">
      <w:pPr>
        <w:pStyle w:val="ListParagraph"/>
        <w:numPr>
          <w:ilvl w:val="0"/>
          <w:numId w:val="4"/>
        </w:numPr>
        <w:jc w:val="both"/>
      </w:pPr>
      <w:r>
        <w:t>I</w:t>
      </w:r>
      <w:r w:rsidR="007B7B17">
        <w:t>n 2017 in OSM Series 4, a</w:t>
      </w:r>
      <w:r w:rsidR="00DC0D0F">
        <w:t xml:space="preserve"> required modification to the molecule was undertaken</w:t>
      </w:r>
      <w:bookmarkStart w:id="66" w:name="_GoBack"/>
      <w:bookmarkEnd w:id="66"/>
      <w:r w:rsidR="00DC0D0F">
        <w:t xml:space="preserve"> by a team in the US, who clearly showed the modification was deleterious, saving time and effort of other teams. A group of students in Brisbane is now modifying a single atom of the molecules made by the US team to see if th</w:t>
      </w:r>
      <w:r>
        <w:t>is regains biological activity.</w:t>
      </w:r>
    </w:p>
    <w:p w14:paraId="59874D11" w14:textId="54CB22B7" w:rsidR="00D17D56" w:rsidRDefault="00D17D56" w:rsidP="00D17D56">
      <w:pPr>
        <w:pStyle w:val="ListParagraph"/>
        <w:numPr>
          <w:ilvl w:val="0"/>
          <w:numId w:val="4"/>
        </w:numPr>
        <w:jc w:val="both"/>
      </w:pPr>
      <w:r>
        <w:t xml:space="preserve">Student crowdsourcing has been undertaken </w:t>
      </w:r>
      <w:r w:rsidR="007B7B17">
        <w:t>extensively (Australia, UK, US). R</w:t>
      </w:r>
      <w:r>
        <w:t xml:space="preserve">esearch waste is reduced by </w:t>
      </w:r>
      <w:del w:id="67" w:author="Smith, Chase" w:date="2018-05-11T08:19:00Z">
        <w:r w:rsidDel="001D4887">
          <w:delText xml:space="preserve">these </w:delText>
        </w:r>
      </w:del>
      <w:r>
        <w:t xml:space="preserve">students generating outputs </w:t>
      </w:r>
      <w:del w:id="68" w:author="Smith, Chase" w:date="2018-05-11T08:19:00Z">
        <w:r w:rsidDel="001D4887">
          <w:delText>that are useful</w:delText>
        </w:r>
      </w:del>
      <w:ins w:id="69" w:author="Smith, Chase" w:date="2018-05-11T08:19:00Z">
        <w:r w:rsidR="001D4887">
          <w:t>being used</w:t>
        </w:r>
      </w:ins>
      <w:r>
        <w:t xml:space="preserve"> in a real-world project, rather than </w:t>
      </w:r>
      <w:ins w:id="70" w:author="Smith, Chase" w:date="2018-05-11T08:19:00Z">
        <w:r w:rsidR="001D4887">
          <w:t xml:space="preserve">a </w:t>
        </w:r>
      </w:ins>
      <w:r>
        <w:t xml:space="preserve">generic </w:t>
      </w:r>
      <w:del w:id="71" w:author="Smith, Chase" w:date="2018-05-11T08:20:00Z">
        <w:r w:rsidDel="001D4887">
          <w:delText>laboratory outputs that are discarded</w:delText>
        </w:r>
      </w:del>
      <w:ins w:id="72" w:author="Smith, Chase" w:date="2018-05-11T08:20:00Z">
        <w:r w:rsidR="001D4887">
          <w:t>lab where they would be discarded</w:t>
        </w:r>
      </w:ins>
      <w:r>
        <w:t>.</w:t>
      </w:r>
      <w:ins w:id="73" w:author="Smith, Chase" w:date="2018-05-11T08:20:00Z">
        <w:r w:rsidR="001D4887">
          <w:t xml:space="preserve"> Furthermore, </w:t>
        </w:r>
      </w:ins>
      <w:ins w:id="74" w:author="Smith, Chase" w:date="2018-05-11T08:21:00Z">
        <w:r w:rsidR="001D4887">
          <w:t xml:space="preserve">students are more highly engaged in their education due to the broader connections they are </w:t>
        </w:r>
      </w:ins>
      <w:ins w:id="75" w:author="Smith, Chase" w:date="2018-05-11T08:22:00Z">
        <w:r w:rsidR="001D4887">
          <w:t>achieving</w:t>
        </w:r>
      </w:ins>
      <w:ins w:id="76" w:author="Smith, Chase" w:date="2018-05-11T08:21:00Z">
        <w:r w:rsidR="001D4887">
          <w:t>.</w:t>
        </w:r>
      </w:ins>
    </w:p>
    <w:p w14:paraId="4833C1B8" w14:textId="2B1354AA" w:rsidR="002C4E41" w:rsidRDefault="00D17D56" w:rsidP="00D17D56">
      <w:pPr>
        <w:pStyle w:val="ListParagraph"/>
        <w:numPr>
          <w:ilvl w:val="0"/>
          <w:numId w:val="4"/>
        </w:numPr>
        <w:jc w:val="both"/>
      </w:pPr>
      <w:r>
        <w:t>S</w:t>
      </w:r>
      <w:r w:rsidR="00DC0D0F">
        <w:t xml:space="preserve">pontaneous contributions are not limited to academia. The most promising-looking molecule in Series 4 has been contributed by a leading research group in </w:t>
      </w:r>
      <w:r w:rsidR="00034A72">
        <w:t xml:space="preserve">the company </w:t>
      </w:r>
      <w:r w:rsidR="00DC0D0F">
        <w:t>Pfizer (USA)</w:t>
      </w:r>
      <w:ins w:id="77" w:author="Smith, Chase" w:date="2018-05-11T08:15:00Z">
        <w:r w:rsidR="00862C80">
          <w:t>,</w:t>
        </w:r>
      </w:ins>
      <w:r w:rsidR="00DC0D0F">
        <w:t xml:space="preserve"> who are providing their time and expertise freely because they </w:t>
      </w:r>
      <w:del w:id="78" w:author="Smith, Chase" w:date="2018-05-11T08:16:00Z">
        <w:r w:rsidR="00DC0D0F" w:rsidDel="00862C80">
          <w:delText xml:space="preserve">know they </w:delText>
        </w:r>
        <w:r w:rsidR="007B7B17" w:rsidDel="00862C80">
          <w:delText>will</w:delText>
        </w:r>
        <w:r w:rsidR="00DC0D0F" w:rsidDel="00862C80">
          <w:delText xml:space="preserve"> be impactful</w:delText>
        </w:r>
      </w:del>
      <w:ins w:id="79" w:author="Smith, Chase" w:date="2018-05-11T08:16:00Z">
        <w:r w:rsidR="00862C80">
          <w:t>recognize the potential impact</w:t>
        </w:r>
      </w:ins>
      <w:r w:rsidR="00DC0D0F">
        <w:t xml:space="preserve">. </w:t>
      </w:r>
    </w:p>
    <w:p w14:paraId="5BAC11D8" w14:textId="61D6CE90" w:rsidR="0014324D" w:rsidRDefault="00DC0D0F" w:rsidP="00262FB2">
      <w:pPr>
        <w:pStyle w:val="ListParagraph"/>
        <w:numPr>
          <w:ilvl w:val="0"/>
          <w:numId w:val="4"/>
        </w:numPr>
        <w:jc w:val="both"/>
      </w:pPr>
      <w:del w:id="80" w:author="Smith, Chase" w:date="2018-05-11T08:13:00Z">
        <w:r w:rsidDel="00C7563C">
          <w:delText>Avoidance of unnecessary duplication can be achieved by ceasing to work on a project that is being undertaken by another organization</w:delText>
        </w:r>
      </w:del>
      <w:ins w:id="81" w:author="Smith, Chase" w:date="2018-05-11T08:13:00Z">
        <w:r w:rsidR="00C7563C">
          <w:t>Duplication of effort is avoided by eliminating work being performed</w:t>
        </w:r>
      </w:ins>
      <w:r>
        <w:t xml:space="preserve"> behind closed doors, as happened with OSM’s Series 2. Work ceased when it became known another team </w:t>
      </w:r>
      <w:del w:id="82" w:author="Smith, Chase" w:date="2018-05-11T08:14:00Z">
        <w:r w:rsidDel="00C7563C">
          <w:delText xml:space="preserve">elsewhere </w:delText>
        </w:r>
      </w:del>
      <w:r w:rsidR="00034A72">
        <w:t>was</w:t>
      </w:r>
      <w:r>
        <w:t xml:space="preserve"> looking at similar molecules</w:t>
      </w:r>
      <w:ins w:id="83" w:author="Smith, Chase" w:date="2018-05-11T08:14:00Z">
        <w:r w:rsidR="00862C80">
          <w:t xml:space="preserve"> and resources were efficiently reallocated</w:t>
        </w:r>
      </w:ins>
      <w:r>
        <w:t xml:space="preserve">. </w:t>
      </w:r>
      <w:del w:id="84" w:author="Smith, Chase" w:date="2018-05-11T08:14:00Z">
        <w:r w:rsidDel="00C7563C">
          <w:delText>Now this other team has published, research by OSM on those molecules could recommence.</w:delText>
        </w:r>
      </w:del>
    </w:p>
    <w:p w14:paraId="1CCD655C" w14:textId="6DC39F43" w:rsidR="002C4E41" w:rsidRDefault="002C4E41" w:rsidP="002C4E41">
      <w:pPr>
        <w:pStyle w:val="ListParagraph"/>
        <w:numPr>
          <w:ilvl w:val="0"/>
          <w:numId w:val="4"/>
        </w:numPr>
        <w:jc w:val="both"/>
      </w:pPr>
      <w:r>
        <w:t xml:space="preserve">OSM </w:t>
      </w:r>
      <w:r w:rsidR="00D17D56">
        <w:t>is</w:t>
      </w:r>
      <w:r>
        <w:t xml:space="preserve"> decentralized</w:t>
      </w:r>
      <w:ins w:id="85" w:author="Smith, Chase" w:date="2018-05-11T08:17:00Z">
        <w:r w:rsidR="00862C80">
          <w:t xml:space="preserve"> </w:t>
        </w:r>
        <w:proofErr w:type="spellStart"/>
        <w:r w:rsidR="00862C80">
          <w:t>and</w:t>
        </w:r>
      </w:ins>
      <w:del w:id="86" w:author="Smith, Chase" w:date="2018-05-11T08:17:00Z">
        <w:r w:rsidR="00D17D56" w:rsidDel="00862C80">
          <w:delText>.</w:delText>
        </w:r>
        <w:r w:rsidDel="00862C80">
          <w:delText xml:space="preserve"> </w:delText>
        </w:r>
        <w:r w:rsidR="00D17D56" w:rsidDel="00862C80">
          <w:delText>T</w:delText>
        </w:r>
      </w:del>
      <w:ins w:id="87" w:author="Smith, Chase" w:date="2018-05-11T08:17:00Z">
        <w:r w:rsidR="00862C80">
          <w:t>t</w:t>
        </w:r>
      </w:ins>
      <w:r>
        <w:t>he</w:t>
      </w:r>
      <w:proofErr w:type="spellEnd"/>
      <w:r>
        <w:t xml:space="preserve"> team expands and contracts as need</w:t>
      </w:r>
      <w:ins w:id="88" w:author="Smith, Chase" w:date="2018-05-11T08:18:00Z">
        <w:r w:rsidR="00862C80">
          <w:t>ed</w:t>
        </w:r>
      </w:ins>
      <w:del w:id="89" w:author="Smith, Chase" w:date="2018-05-11T08:18:00Z">
        <w:r w:rsidDel="00862C80">
          <w:delText>s</w:delText>
        </w:r>
      </w:del>
      <w:del w:id="90" w:author="Smith, Chase" w:date="2018-05-11T08:17:00Z">
        <w:r w:rsidDel="00862C80">
          <w:delText xml:space="preserve"> arise</w:delText>
        </w:r>
      </w:del>
      <w:r>
        <w:t xml:space="preserv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6D7727E7" w:rsidR="0014324D" w:rsidRDefault="00FD7B5E" w:rsidP="00262FB2">
      <w:pPr>
        <w:jc w:val="both"/>
      </w:pPr>
      <w:r>
        <w:t>The</w:t>
      </w:r>
      <w:r w:rsidR="002C28A2">
        <w:t xml:space="preserve"> continual </w:t>
      </w:r>
      <w:r>
        <w:t xml:space="preserve">process of </w:t>
      </w:r>
      <w:r w:rsidR="002C28A2">
        <w:t xml:space="preserve">peer review </w:t>
      </w:r>
      <w:r>
        <w:t xml:space="preserve">at the heart of OSM </w:t>
      </w:r>
      <w:r w:rsidR="002C28A2">
        <w:t xml:space="preserve">lowers research waste by making it less likely that unproductive research lines will be </w:t>
      </w:r>
      <w:del w:id="91" w:author="Smith, Chase" w:date="2018-05-11T08:23:00Z">
        <w:r w:rsidR="002C28A2" w:rsidDel="001D4887">
          <w:delText>followed</w:delText>
        </w:r>
      </w:del>
      <w:ins w:id="92" w:author="Smith, Chase" w:date="2018-05-11T08:23:00Z">
        <w:r w:rsidR="001D4887">
          <w:t>pursued</w:t>
        </w:r>
      </w:ins>
      <w:r w:rsidR="002C28A2">
        <w:t>.</w:t>
      </w:r>
      <w:r>
        <w:t xml:space="preserve"> In </w:t>
      </w:r>
      <w:r w:rsidR="0014324D">
        <w:t>Series 1</w:t>
      </w:r>
      <w:r>
        <w:t xml:space="preserve">, a significant debate </w:t>
      </w:r>
      <w:del w:id="93" w:author="Smith, Chase" w:date="2018-05-11T08:27:00Z">
        <w:r w:rsidDel="001D4887">
          <w:delText xml:space="preserve">arose about a potential weakness of the molecules lurking behind </w:delText>
        </w:r>
        <w:r w:rsidR="00045FE8" w:rsidDel="001D4887">
          <w:delText>an otherwise</w:delText>
        </w:r>
        <w:r w:rsidDel="001D4887">
          <w:delText xml:space="preserve"> impressive</w:delText>
        </w:r>
        <w:r w:rsidR="0014324D" w:rsidDel="001D4887">
          <w:delText xml:space="preserve"> </w:delText>
        </w:r>
        <w:r w:rsidDel="001D4887">
          <w:delText xml:space="preserve">performance at killing the parasite. The debate, </w:delText>
        </w:r>
      </w:del>
      <w:ins w:id="94" w:author="Smith, Chase" w:date="2018-05-11T08:27:00Z">
        <w:r w:rsidR="001D4887">
          <w:t xml:space="preserve">around a potential molecular liability </w:t>
        </w:r>
      </w:ins>
      <w:r w:rsidR="00776DB5">
        <w:t>started</w:t>
      </w:r>
      <w:r>
        <w:t xml:space="preserve"> </w:t>
      </w:r>
      <w:del w:id="95" w:author="Smith, Chase" w:date="2018-05-11T08:28:00Z">
        <w:r w:rsidDel="001D4887">
          <w:delText xml:space="preserve">by a </w:delText>
        </w:r>
      </w:del>
      <w:r>
        <w:t>spontan</w:t>
      </w:r>
      <w:r w:rsidR="00045FE8">
        <w:t>eous</w:t>
      </w:r>
      <w:ins w:id="96" w:author="Smith, Chase" w:date="2018-05-11T08:28:00Z">
        <w:r w:rsidR="001D4887">
          <w:t>ly</w:t>
        </w:r>
      </w:ins>
      <w:r w:rsidR="00045FE8">
        <w:t xml:space="preserve"> </w:t>
      </w:r>
      <w:ins w:id="97" w:author="Smith, Chase" w:date="2018-05-11T08:28:00Z">
        <w:r w:rsidR="00070AAC">
          <w:t xml:space="preserve">following a comment </w:t>
        </w:r>
      </w:ins>
      <w:del w:id="98" w:author="Smith, Chase" w:date="2018-05-11T08:28:00Z">
        <w:r w:rsidR="00045FE8" w:rsidDel="00070AAC">
          <w:delText xml:space="preserve">contribution </w:delText>
        </w:r>
      </w:del>
      <w:r w:rsidR="00045FE8">
        <w:t>from a world e</w:t>
      </w:r>
      <w:r>
        <w:t>xpert in the field</w:t>
      </w:r>
      <w:ins w:id="99" w:author="Smith, Chase" w:date="2018-05-11T08:28:00Z">
        <w:r w:rsidR="00070AAC">
          <w:t>.</w:t>
        </w:r>
      </w:ins>
      <w:r>
        <w:t xml:space="preserve"> </w:t>
      </w:r>
      <w:del w:id="100" w:author="Smith, Chase" w:date="2018-05-11T08:28:00Z">
        <w:r w:rsidDel="00070AAC">
          <w:delText xml:space="preserve">and </w:delText>
        </w:r>
      </w:del>
      <w:ins w:id="101" w:author="Smith, Chase" w:date="2018-05-11T08:28:00Z">
        <w:r w:rsidR="00070AAC">
          <w:t xml:space="preserve">The debate was </w:t>
        </w:r>
      </w:ins>
      <w:r>
        <w:t>subsequently recorded on YouTube</w:t>
      </w:r>
      <w:ins w:id="102" w:author="Smith, Chase" w:date="2018-05-11T08:29:00Z">
        <w:r w:rsidR="00070AAC">
          <w:t xml:space="preserve"> and eventually</w:t>
        </w:r>
      </w:ins>
      <w:del w:id="103" w:author="Smith, Chase" w:date="2018-05-11T08:28:00Z">
        <w:r w:rsidDel="00070AAC">
          <w:delText>,</w:delText>
        </w:r>
      </w:del>
      <w:r>
        <w:t xml:space="preserve"> led to research effort on the series being scaled back</w:t>
      </w:r>
      <w:del w:id="104" w:author="Smith, Chase" w:date="2018-05-11T08:29:00Z">
        <w:r w:rsidDel="00070AAC">
          <w:delText xml:space="preserve"> significantly</w:delText>
        </w:r>
      </w:del>
      <w:ins w:id="105" w:author="Smith, Chase" w:date="2018-05-11T08:29:00Z">
        <w:r w:rsidR="00070AAC">
          <w:t>, thereby saving time and considerable resources</w:t>
        </w:r>
      </w:ins>
      <w:ins w:id="106" w:author="Smith, Chase" w:date="2018-05-11T08:30:00Z">
        <w:r w:rsidR="00070AAC">
          <w:t>.</w:t>
        </w:r>
      </w:ins>
      <w:del w:id="107" w:author="Smith, Chase" w:date="2018-05-11T08:29:00Z">
        <w:r w:rsidDel="00070AAC">
          <w:delText>.</w:delText>
        </w:r>
      </w:del>
      <w:del w:id="108" w:author="Smith, Chase" w:date="2018-05-11T08:30:00Z">
        <w:r w:rsidDel="00070AAC">
          <w:delText xml:space="preserve"> </w:delText>
        </w:r>
        <w:r w:rsidR="007B7B17" w:rsidDel="00070AAC">
          <w:delText>T</w:delText>
        </w:r>
        <w:r w:rsidDel="00070AAC">
          <w:delText>his decision saved considerable resources that would have been expended had the research been behind closed doors.</w:delText>
        </w:r>
      </w:del>
      <w:r w:rsidR="00045FE8">
        <w:t xml:space="preserve"> </w:t>
      </w:r>
      <w:del w:id="109" w:author="Smith, Chase" w:date="2018-05-11T08:30:00Z">
        <w:r w:rsidR="00045FE8" w:rsidDel="00070AAC">
          <w:lastRenderedPageBreak/>
          <w:delText>The p</w:delText>
        </w:r>
      </w:del>
      <w:ins w:id="110" w:author="Smith, Chase" w:date="2018-05-11T08:30:00Z">
        <w:r w:rsidR="00070AAC">
          <w:t>P</w:t>
        </w:r>
      </w:ins>
      <w:r w:rsidR="00045FE8">
        <w:t xml:space="preserve">eer review has also saved resources when it has been noted </w:t>
      </w:r>
      <w:del w:id="111" w:author="Smith, Chase" w:date="2018-05-11T08:30:00Z">
        <w:r w:rsidR="00045FE8" w:rsidDel="00070AAC">
          <w:delText xml:space="preserve">by an onlooker </w:delText>
        </w:r>
      </w:del>
      <w:r w:rsidR="00045FE8">
        <w:t xml:space="preserve">that a molecule currently being planned for </w:t>
      </w:r>
      <w:del w:id="112" w:author="Smith, Chase" w:date="2018-05-11T08:30:00Z">
        <w:r w:rsidR="00045FE8" w:rsidDel="00070AAC">
          <w:delText>laboratory,</w:delText>
        </w:r>
      </w:del>
      <w:ins w:id="113" w:author="Smith, Chase" w:date="2018-05-11T08:30:00Z">
        <w:r w:rsidR="00070AAC">
          <w:t>synthesis</w:t>
        </w:r>
      </w:ins>
      <w:r w:rsidR="00045FE8">
        <w:t xml:space="preserve"> can instead be </w:t>
      </w:r>
      <w:r w:rsidR="00864EE1">
        <w:t>purchased</w:t>
      </w:r>
      <w:ins w:id="114" w:author="Smith, Chase" w:date="2018-05-11T08:31:00Z">
        <w:r w:rsidR="00070AAC">
          <w:t xml:space="preserve"> cheaply</w:t>
        </w:r>
      </w:ins>
      <w:r w:rsidR="00045FE8">
        <w:t>.</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227104D7" w:rsidR="002F6D61" w:rsidRDefault="00045FE8" w:rsidP="00262FB2">
      <w:pPr>
        <w:jc w:val="both"/>
      </w:pPr>
      <w:r>
        <w:t xml:space="preserve">The technical and infrastructure needs of OSM are </w:t>
      </w:r>
      <w:del w:id="115" w:author="Smith, Chase" w:date="2018-05-11T08:31:00Z">
        <w:r w:rsidDel="00DA63E0">
          <w:delText xml:space="preserve">publicly </w:delText>
        </w:r>
      </w:del>
      <w:ins w:id="116" w:author="Smith, Chase" w:date="2018-05-11T08:31:00Z">
        <w:r w:rsidR="00DA63E0">
          <w:t xml:space="preserve">continuously </w:t>
        </w:r>
      </w:ins>
      <w:r>
        <w:t xml:space="preserve">debated. </w:t>
      </w:r>
      <w:r w:rsidR="007B7B17">
        <w:t xml:space="preserve">It would be </w:t>
      </w:r>
      <w:ins w:id="117" w:author="Smith, Chase" w:date="2018-05-11T08:31:00Z">
        <w:r w:rsidR="00DA63E0">
          <w:t xml:space="preserve">more </w:t>
        </w:r>
      </w:ins>
      <w:r w:rsidR="007B7B17">
        <w:t>efficient</w:t>
      </w:r>
      <w:r>
        <w:t xml:space="preserve"> for the platform to “perceive” the molecule a scientist is working on and automatically connect that person to other scientists</w:t>
      </w:r>
      <w:r w:rsidR="007B7B17">
        <w:t xml:space="preserve"> working on that </w:t>
      </w:r>
      <w:r w:rsidR="00864EE1">
        <w:t xml:space="preserve">same </w:t>
      </w:r>
      <w:r w:rsidR="007B7B17">
        <w:t>molecule</w:t>
      </w:r>
      <w:r>
        <w:t xml:space="preserve">. This need </w:t>
      </w:r>
      <w:del w:id="118" w:author="Smith, Chase" w:date="2018-05-11T08:32:00Z">
        <w:r w:rsidDel="00DA63E0">
          <w:delText xml:space="preserve">was </w:delText>
        </w:r>
      </w:del>
      <w:ins w:id="119" w:author="Smith, Chase" w:date="2018-05-11T08:32:00Z">
        <w:r w:rsidR="00DA63E0">
          <w:t xml:space="preserve">has already been </w:t>
        </w:r>
      </w:ins>
      <w:r>
        <w:t xml:space="preserve">discussed, planned and proposed in a published research paper that can </w:t>
      </w:r>
      <w:r w:rsidR="00864EE1">
        <w:t xml:space="preserve">now </w:t>
      </w:r>
      <w:del w:id="120" w:author="Smith, Chase" w:date="2018-05-11T08:32:00Z">
        <w:r w:rsidR="00864EE1" w:rsidDel="00DA63E0">
          <w:delText xml:space="preserve">act </w:delText>
        </w:r>
      </w:del>
      <w:ins w:id="121" w:author="Smith, Chase" w:date="2018-05-11T08:32:00Z">
        <w:r w:rsidR="00DA63E0">
          <w:t xml:space="preserve">serve </w:t>
        </w:r>
      </w:ins>
      <w:r w:rsidR="00864EE1">
        <w:t>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70BBE59B" w:rsidR="00CE7183" w:rsidRDefault="007B7B17" w:rsidP="00262FB2">
      <w:pPr>
        <w:jc w:val="both"/>
      </w:pPr>
      <w:r>
        <w:t xml:space="preserve">The paper describing Series 1 was published alongside a considerable volume of supporting data </w:t>
      </w:r>
      <w:del w:id="122" w:author="Smith, Chase" w:date="2018-05-11T08:36:00Z">
        <w:r w:rsidDel="00EE3FDB">
          <w:delText>that included</w:delText>
        </w:r>
      </w:del>
      <w:ins w:id="123" w:author="Smith, Chase" w:date="2018-05-11T08:36:00Z">
        <w:r w:rsidR="00EE3FDB">
          <w:t>and</w:t>
        </w:r>
      </w:ins>
      <w:r>
        <w:t xml:space="preserve"> compressed versions of </w:t>
      </w:r>
      <w:del w:id="124" w:author="Smith, Chase" w:date="2018-05-11T08:36:00Z">
        <w:r w:rsidDel="00EE3FDB">
          <w:delText xml:space="preserve">all </w:delText>
        </w:r>
      </w:del>
      <w:r>
        <w:t>laboratory notebooks</w:t>
      </w:r>
      <w:ins w:id="125" w:author="Smith, Chase" w:date="2018-05-11T08:36:00Z">
        <w:r w:rsidR="00EE3FDB">
          <w:t>, all of which</w:t>
        </w:r>
      </w:ins>
      <w:r>
        <w:t xml:space="preserve"> </w:t>
      </w:r>
      <w:del w:id="126" w:author="Smith, Chase" w:date="2018-05-11T08:36:00Z">
        <w:r w:rsidDel="00EE3FDB">
          <w:delText xml:space="preserve">that </w:delText>
        </w:r>
      </w:del>
      <w:r>
        <w:t xml:space="preserve">can be browsed, </w:t>
      </w:r>
      <w:del w:id="127" w:author="Smith, Chase" w:date="2018-05-11T08:36:00Z">
        <w:r w:rsidDel="00EE3FDB">
          <w:delText>allowing individual experiments to be seen</w:delText>
        </w:r>
      </w:del>
      <w:ins w:id="128" w:author="Smith, Chase" w:date="2018-05-11T08:36:00Z">
        <w:r w:rsidR="00EE3FDB">
          <w:t>searched,</w:t>
        </w:r>
      </w:ins>
      <w:r>
        <w:t xml:space="preserve"> and reused. The current writing of a paper on Series 4 </w:t>
      </w:r>
      <w:del w:id="129" w:author="Smith, Chase" w:date="2018-05-11T08:37:00Z">
        <w:r w:rsidDel="00EE3FDB">
          <w:delText xml:space="preserve">involves </w:delText>
        </w:r>
      </w:del>
      <w:ins w:id="130" w:author="Smith, Chase" w:date="2018-05-11T08:37:00Z">
        <w:r w:rsidR="00EE3FDB">
          <w:t xml:space="preserve">has involved </w:t>
        </w:r>
      </w:ins>
      <w:r>
        <w:t xml:space="preserve">assigning tasks to contributors, allowing </w:t>
      </w:r>
      <w:r w:rsidR="00776DB5">
        <w:t>federated</w:t>
      </w:r>
      <w:r>
        <w:t xml:space="preserve"> contributions from everyone</w:t>
      </w:r>
      <w:ins w:id="131" w:author="Smith, Chase" w:date="2018-05-11T08:38:00Z">
        <w:r w:rsidR="00EE3FDB">
          <w:t>,</w:t>
        </w:r>
      </w:ins>
      <w:r>
        <w:t xml:space="preserve"> and employing </w:t>
      </w:r>
      <w:proofErr w:type="spellStart"/>
      <w:r>
        <w:t>Github</w:t>
      </w:r>
      <w:proofErr w:type="spellEnd"/>
      <w:r>
        <w:t xml:space="preserve"> as a public </w:t>
      </w:r>
      <w:del w:id="132" w:author="Smith, Chase" w:date="2018-05-11T08:33:00Z">
        <w:r w:rsidDel="000D1B07">
          <w:delText xml:space="preserve">fileshare </w:delText>
        </w:r>
      </w:del>
      <w:ins w:id="133" w:author="Smith, Chase" w:date="2018-05-11T08:33:00Z">
        <w:r w:rsidR="000D1B07">
          <w:t xml:space="preserve">filesharing </w:t>
        </w:r>
      </w:ins>
      <w:r>
        <w:t>system.</w:t>
      </w:r>
      <w:ins w:id="134" w:author="Smith, Chase" w:date="2018-05-11T08:43:00Z">
        <w:r w:rsidR="006A4D4B">
          <w:rPr>
            <w:vertAlign w:val="superscript"/>
          </w:rPr>
          <w:t>6</w:t>
        </w:r>
      </w:ins>
      <w:r>
        <w:t xml:space="preserve"> This increases efficiency by allowing continual peer review during writing and the rapid identification of weaknesses in the paper.</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1AFF11E3" w14:textId="13997CDC" w:rsidR="00955FBD"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in to a unified project output. Greater funding to the project core requires clarity on the economics of whether an open source medicine can make it to market, which has </w:t>
      </w:r>
      <w:ins w:id="135" w:author="Smith, Chase" w:date="2018-05-11T08:42:00Z">
        <w:r w:rsidR="006A4D4B">
          <w:t xml:space="preserve">still </w:t>
        </w:r>
      </w:ins>
      <w:r w:rsidR="00C85C79">
        <w:t>yet to happen. To devise a route to this precedent</w:t>
      </w:r>
      <w:ins w:id="136" w:author="Smith, Chase" w:date="2018-05-11T08:42:00Z">
        <w:r w:rsidR="006A4D4B">
          <w:t>,</w:t>
        </w:r>
      </w:ins>
      <w:r w:rsidR="00C85C79">
        <w:t xml:space="preserve"> a broader </w:t>
      </w:r>
      <w:r w:rsidR="00C85C79" w:rsidRPr="00864EE1">
        <w:rPr>
          <w:i/>
        </w:rPr>
        <w:t>open source pharma</w:t>
      </w:r>
      <w:r w:rsidR="00C85C79">
        <w:t xml:space="preserve"> movement has been created</w:t>
      </w:r>
      <w:ins w:id="137" w:author="Smith, Chase" w:date="2018-05-11T08:43:00Z">
        <w:r w:rsidR="006A4D4B">
          <w:t xml:space="preserve"> (</w:t>
        </w:r>
      </w:ins>
      <w:del w:id="138" w:author="Smith, Chase" w:date="2018-05-11T08:43:00Z">
        <w:r w:rsidR="00C85C79" w:rsidDel="006A4D4B">
          <w:delText xml:space="preserve">, </w:delText>
        </w:r>
      </w:del>
      <w:r w:rsidR="00C85C79">
        <w:t>of which OSM is a part</w:t>
      </w:r>
      <w:ins w:id="139" w:author="Smith, Chase" w:date="2018-05-11T08:43:00Z">
        <w:r w:rsidR="006A4D4B">
          <w:t>)</w:t>
        </w:r>
      </w:ins>
      <w:del w:id="140" w:author="Smith, Chase" w:date="2018-05-11T08:43:00Z">
        <w:r w:rsidR="00C85C79" w:rsidDel="006A4D4B">
          <w:delText>,</w:delText>
        </w:r>
      </w:del>
      <w:r w:rsidR="00C85C79">
        <w:t xml:space="preserve"> to explore</w:t>
      </w:r>
      <w:del w:id="141" w:author="Smith, Chase" w:date="2018-05-11T08:43:00Z">
        <w:r w:rsidR="00C85C79" w:rsidDel="006A4D4B">
          <w:delText>,</w:delText>
        </w:r>
      </w:del>
      <w:r w:rsidR="00C85C79">
        <w:t xml:space="preserve"> </w:t>
      </w:r>
      <w:del w:id="142" w:author="Smith, Chase" w:date="2018-05-11T08:43:00Z">
        <w:r w:rsidR="00C85C79" w:rsidDel="006A4D4B">
          <w:delText xml:space="preserve">and then attempt, </w:delText>
        </w:r>
      </w:del>
      <w:r w:rsidR="00C85C79">
        <w:t>new ways o</w:t>
      </w:r>
      <w:r w:rsidR="006F54A1">
        <w:t>f creating a</w:t>
      </w:r>
      <w:r w:rsidR="00C85C79">
        <w:t xml:space="preserve"> </w:t>
      </w:r>
      <w:r w:rsidR="006F54A1">
        <w:t>scaled-up model that is able to compete with</w:t>
      </w:r>
      <w:r w:rsidR="00C85C79">
        <w:t xml:space="preserve"> the traditional pharmaceutical industry.</w:t>
      </w:r>
      <w:del w:id="143" w:author="Smith, Chase" w:date="2018-05-11T08:44:00Z">
        <w:r w:rsidR="00864EE1" w:rsidRPr="00864EE1" w:rsidDel="006A4D4B">
          <w:rPr>
            <w:vertAlign w:val="superscript"/>
          </w:rPr>
          <w:delText>6</w:delText>
        </w:r>
        <w:r w:rsidR="00955FBD" w:rsidDel="006A4D4B">
          <w:delText xml:space="preserve"> </w:delText>
        </w:r>
      </w:del>
      <w:ins w:id="144" w:author="Smith, Chase" w:date="2018-05-11T08:44:00Z">
        <w:r w:rsidR="006A4D4B">
          <w:rPr>
            <w:vertAlign w:val="superscript"/>
          </w:rPr>
          <w:t>7</w:t>
        </w:r>
        <w:r w:rsidR="006A4D4B">
          <w:t xml:space="preserve"> </w:t>
        </w:r>
      </w:ins>
      <w:r w:rsidR="00955FBD">
        <w:t>One of the possibilities</w:t>
      </w:r>
      <w:del w:id="145" w:author="Smith, Chase" w:date="2018-05-11T08:44:00Z">
        <w:r w:rsidR="00955FBD" w:rsidDel="00B118BF">
          <w:delText>, for example,</w:delText>
        </w:r>
      </w:del>
      <w:r w:rsidR="00955FBD">
        <w:t xml:space="preserve"> is to make use of market exclusivity (granted to new medicines) to allow investments to be recouped before a medicine goes generic; using market exclusivity would be compatible with complete transparency in the R&amp;D.</w:t>
      </w:r>
    </w:p>
    <w:p w14:paraId="2516D18D" w14:textId="02396EDA" w:rsidR="00FF6F5A" w:rsidRDefault="00955FBD" w:rsidP="00262FB2">
      <w:pPr>
        <w:jc w:val="both"/>
      </w:pPr>
      <w:r>
        <w:t xml:space="preserve">With </w:t>
      </w:r>
      <w:del w:id="146" w:author="Smith, Chase" w:date="2018-05-11T10:28:00Z">
        <w:r w:rsidDel="00D76536">
          <w:delText>this increase in</w:delText>
        </w:r>
      </w:del>
      <w:ins w:id="147" w:author="Smith, Chase" w:date="2018-05-11T10:28:00Z">
        <w:r w:rsidR="00D76536">
          <w:t>increased</w:t>
        </w:r>
      </w:ins>
      <w:r>
        <w:t xml:space="preserve"> core funding </w:t>
      </w:r>
      <w:r w:rsidR="00864EE1">
        <w:t>comes a</w:t>
      </w:r>
      <w:r>
        <w:t xml:space="preserve"> better marshaling of community resources through a </w:t>
      </w:r>
      <w:del w:id="148" w:author="Smith, Chase" w:date="2018-05-11T10:28:00Z">
        <w:r w:rsidDel="00D76536">
          <w:delText xml:space="preserve">pyramid </w:delText>
        </w:r>
      </w:del>
      <w:ins w:id="149" w:author="Smith, Chase" w:date="2018-05-11T10:28:00Z">
        <w:r w:rsidR="00D76536">
          <w:t xml:space="preserve">matrix </w:t>
        </w:r>
      </w:ins>
      <w:r>
        <w:t xml:space="preserve">of mentors and mentees, </w:t>
      </w:r>
      <w:del w:id="150" w:author="Smith, Chase" w:date="2018-05-11T10:29:00Z">
        <w:r w:rsidDel="00D76536">
          <w:delText>while retaining</w:delText>
        </w:r>
      </w:del>
      <w:ins w:id="151" w:author="Smith, Chase" w:date="2018-05-11T10:29:00Z">
        <w:r w:rsidR="00D76536">
          <w:t>along with retention of</w:t>
        </w:r>
      </w:ins>
      <w:r>
        <w:t xml:space="preserve"> contributors’ freedom to act. Such systems have been seen in software development, where core industry funding has led to large-scale open source software projects delivering market-leading products (</w:t>
      </w:r>
      <w:r w:rsidRPr="00864EE1">
        <w:rPr>
          <w:i/>
        </w:rPr>
        <w:t>e.g.</w:t>
      </w:r>
      <w:r w:rsidR="00864EE1" w:rsidRPr="00864EE1">
        <w:rPr>
          <w:i/>
        </w:rPr>
        <w:t>,</w:t>
      </w:r>
      <w:r>
        <w:t xml:space="preserve"> Google core funding of the Chrome open source community).</w:t>
      </w:r>
    </w:p>
    <w:p w14:paraId="67174889" w14:textId="77777777" w:rsidR="003B7EE4" w:rsidRDefault="003B7EE4" w:rsidP="00262FB2">
      <w:pPr>
        <w:jc w:val="both"/>
      </w:pPr>
    </w:p>
    <w:p w14:paraId="3F45DF98" w14:textId="58A19135" w:rsidR="00262FB2" w:rsidRDefault="00955FBD" w:rsidP="00262FB2">
      <w:pPr>
        <w:jc w:val="both"/>
      </w:pPr>
      <w:r>
        <w:t>b</w:t>
      </w:r>
      <w:r w:rsidR="00262FB2">
        <w:t xml:space="preserve">) </w:t>
      </w:r>
      <w:r w:rsidR="006F54A1">
        <w:rPr>
          <w:i/>
        </w:rPr>
        <w:t>Welcoming of Others</w:t>
      </w:r>
      <w:r w:rsidR="006F54A1">
        <w:t xml:space="preserve">. </w:t>
      </w:r>
      <w:r w:rsidR="00262FB2">
        <w:t>OSM is covered by the Creative Commons CC-BY licen</w:t>
      </w:r>
      <w:ins w:id="152" w:author="Smith, Chase" w:date="2018-05-11T10:29:00Z">
        <w:r w:rsidR="00D76536">
          <w:t>s</w:t>
        </w:r>
      </w:ins>
      <w:del w:id="153" w:author="Smith, Chase" w:date="2018-05-11T10:29:00Z">
        <w:r w:rsidR="00262FB2" w:rsidDel="00D76536">
          <w:delText>c</w:delText>
        </w:r>
      </w:del>
      <w:r w:rsidR="00262FB2">
        <w:t xml:space="preserve">e, meaning everything it generates may be used by anyone else for any purpose, including </w:t>
      </w:r>
      <w:del w:id="154" w:author="Smith, Chase" w:date="2018-05-11T10:30:00Z">
        <w:r w:rsidR="00262FB2" w:rsidDel="00D76536">
          <w:delText>to make</w:delText>
        </w:r>
      </w:del>
      <w:ins w:id="155" w:author="Smith, Chase" w:date="2018-05-11T10:30:00Z">
        <w:r w:rsidR="00D76536">
          <w:t>making</w:t>
        </w:r>
      </w:ins>
      <w:r w:rsidR="00262FB2">
        <w:t xml:space="preserve"> money, provided the consortium is appropriately cited. This retains the widest possible use and discoverability of the discoveries while maintaining the possibility of a commercial body taking a discovery through to market</w:t>
      </w:r>
      <w:del w:id="156" w:author="Smith, Chase" w:date="2018-05-11T10:30:00Z">
        <w:r w:rsidR="00262FB2" w:rsidDel="00D76536">
          <w:delText xml:space="preserve"> if that is the most efficient way to help patients</w:delText>
        </w:r>
      </w:del>
      <w:r w:rsidR="00262FB2">
        <w:t>.</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0F9B9E6D" w:rsidR="00955FBD" w:rsidRDefault="00955FBD" w:rsidP="00955FBD">
      <w:pPr>
        <w:jc w:val="both"/>
      </w:pPr>
      <w:r>
        <w:t>Ironically</w:t>
      </w:r>
      <w:ins w:id="157" w:author="Smith, Chase" w:date="2018-05-11T10:31:00Z">
        <w:r w:rsidR="00D76536">
          <w:t>,</w:t>
        </w:r>
      </w:ins>
      <w:r>
        <w:t xml:space="preserve"> </w:t>
      </w:r>
      <w:del w:id="158" w:author="Smith, Chase" w:date="2018-05-11T10:33:00Z">
        <w:r w:rsidDel="00D76536">
          <w:delText>a major demonstration</w:delText>
        </w:r>
      </w:del>
      <w:ins w:id="159" w:author="Smith, Chase" w:date="2018-05-11T10:33:00Z">
        <w:r w:rsidR="00D76536">
          <w:t>an exemplar</w:t>
        </w:r>
      </w:ins>
      <w:r>
        <w:t xml:space="preserve"> of avoiding research waste would come if an open source series failed in development. Lessons </w:t>
      </w:r>
      <w:ins w:id="160" w:author="Smith, Chase" w:date="2018-05-11T10:34:00Z">
        <w:r w:rsidR="00D76536">
          <w:t>w</w:t>
        </w:r>
      </w:ins>
      <w:del w:id="161" w:author="Smith, Chase" w:date="2018-05-11T10:34:00Z">
        <w:r w:rsidDel="00D76536">
          <w:delText>c</w:delText>
        </w:r>
      </w:del>
      <w:r>
        <w:t xml:space="preserve">ould be learned by all </w:t>
      </w:r>
      <w:del w:id="162" w:author="Smith, Chase" w:date="2018-05-11T10:34:00Z">
        <w:r w:rsidDel="00D76536">
          <w:delText xml:space="preserve">onlookers </w:delText>
        </w:r>
      </w:del>
      <w:ins w:id="163" w:author="Smith, Chase" w:date="2018-05-11T10:34:00Z">
        <w:r w:rsidR="00D76536">
          <w:t xml:space="preserve">participants </w:t>
        </w:r>
      </w:ins>
      <w:del w:id="164" w:author="Smith, Chase" w:date="2018-05-11T10:34:00Z">
        <w:r w:rsidDel="00D76536">
          <w:delText xml:space="preserve">about </w:delText>
        </w:r>
      </w:del>
      <w:ins w:id="165" w:author="Smith, Chase" w:date="2018-05-11T10:34:00Z">
        <w:r w:rsidR="00D76536">
          <w:t xml:space="preserve">regarding </w:t>
        </w:r>
      </w:ins>
      <w:r>
        <w:t>why the series failed, and how such</w:t>
      </w:r>
      <w:ins w:id="166" w:author="Smith, Chase" w:date="2018-05-11T10:35:00Z">
        <w:r w:rsidR="00D76536">
          <w:t xml:space="preserve"> a</w:t>
        </w:r>
      </w:ins>
      <w:r>
        <w:t xml:space="preserve"> failure could be avoided </w:t>
      </w:r>
      <w:del w:id="167" w:author="Smith, Chase" w:date="2018-05-11T10:35:00Z">
        <w:r w:rsidDel="00D76536">
          <w:delText xml:space="preserve">by other series of molecules </w:delText>
        </w:r>
      </w:del>
      <w:r>
        <w:t xml:space="preserve">in the future. If OSM led to one such series failing in Phase 2 of an antimalarial drug development program (which costs roughly $40M from start to </w:t>
      </w:r>
      <w:r>
        <w:lastRenderedPageBreak/>
        <w:t>finish)</w:t>
      </w:r>
      <w:ins w:id="168" w:author="Smith, Chase" w:date="2018-05-11T10:35:00Z">
        <w:r w:rsidR="00D76536">
          <w:t>,</w:t>
        </w:r>
      </w:ins>
      <w:r>
        <w:t xml:space="preserve"> this would represent a saving to others of ca. $20M, depending on the timing and nature of the failure.</w:t>
      </w:r>
    </w:p>
    <w:p w14:paraId="23DC7D98" w14:textId="77777777" w:rsidR="00955FBD" w:rsidRDefault="00955FBD" w:rsidP="00955FBD">
      <w:pPr>
        <w:jc w:val="both"/>
      </w:pPr>
    </w:p>
    <w:p w14:paraId="5CCAE857" w14:textId="654541DD" w:rsidR="00955FBD" w:rsidRDefault="00955FBD" w:rsidP="00955FBD">
      <w:pPr>
        <w:jc w:val="both"/>
      </w:pPr>
      <w:r>
        <w:t xml:space="preserve">Related to this are </w:t>
      </w:r>
      <w:ins w:id="169" w:author="Smith, Chase" w:date="2018-05-11T10:36:00Z">
        <w:r w:rsidR="00D76536">
          <w:t xml:space="preserve">open source </w:t>
        </w:r>
      </w:ins>
      <w:r>
        <w:t>drug development programs that are “</w:t>
      </w:r>
      <w:del w:id="170" w:author="Smith, Chase" w:date="2018-05-11T10:35:00Z">
        <w:r w:rsidDel="00D76536">
          <w:delText>parked</w:delText>
        </w:r>
      </w:del>
      <w:ins w:id="171" w:author="Smith, Chase" w:date="2018-05-11T10:35:00Z">
        <w:r w:rsidR="00D76536">
          <w:t>shelved</w:t>
        </w:r>
      </w:ins>
      <w:r>
        <w:t xml:space="preserve">” and then archived, awaiting </w:t>
      </w:r>
      <w:ins w:id="172" w:author="Smith, Chase" w:date="2018-05-11T10:36:00Z">
        <w:r w:rsidR="00D76536">
          <w:t xml:space="preserve">possible </w:t>
        </w:r>
      </w:ins>
      <w:r>
        <w:t>resumption by others.</w:t>
      </w:r>
      <w:r w:rsidR="00184BF7">
        <w:t xml:space="preserve"> Since all the project data are in the public domain (containing far more detail than is ever found in a traditional academic publication), </w:t>
      </w:r>
      <w:ins w:id="173" w:author="Smith, Chase" w:date="2018-05-11T10:36:00Z">
        <w:r w:rsidR="00D76536">
          <w:t xml:space="preserve">a </w:t>
        </w:r>
      </w:ins>
      <w:r w:rsidR="00184BF7">
        <w:t>series may be resumed, or added to, by anyone as though they were project insiders. This avoids future scientists needing to repeat the mistakes of others. There is great potential in the future for open source consortia to act as a repository of parked projects from the pharma industry in this way</w:t>
      </w:r>
      <w:r w:rsidR="00176792">
        <w:t>, particularly where the pharma companies have closed due to financial pressures, leading to enormous losses of intellectual capital (</w:t>
      </w:r>
      <w:r w:rsidR="00176792" w:rsidRPr="00176792">
        <w:rPr>
          <w:i/>
        </w:rPr>
        <w:t>e.g.,</w:t>
      </w:r>
      <w:r w:rsidR="00176792">
        <w:t xml:space="preserve"> AstraZeneca closure in Bangalore)</w:t>
      </w:r>
      <w:r w:rsidR="00184BF7">
        <w:t>.</w:t>
      </w:r>
      <w:r w:rsidR="00176792">
        <w:t xml:space="preserve"> </w:t>
      </w:r>
      <w:del w:id="174" w:author="Smith, Chase" w:date="2018-05-11T10:37:00Z">
        <w:r w:rsidR="00176792" w:rsidDel="00D76536">
          <w:delText xml:space="preserve"> </w:delText>
        </w:r>
      </w:del>
      <w:r w:rsidR="00176792">
        <w:t xml:space="preserve">Retaining one pharma series fully in the public domain would save others repetition costs of </w:t>
      </w:r>
      <w:r w:rsidR="00176792" w:rsidRPr="00176792">
        <w:rPr>
          <w:i/>
        </w:rPr>
        <w:t>ca</w:t>
      </w:r>
      <w:r w:rsidR="00176792">
        <w:t>. $3M per series.</w:t>
      </w:r>
    </w:p>
    <w:p w14:paraId="330C9C26" w14:textId="77777777" w:rsidR="00955FBD" w:rsidRDefault="00955FBD" w:rsidP="00262FB2">
      <w:pPr>
        <w:jc w:val="both"/>
      </w:pPr>
    </w:p>
    <w:p w14:paraId="70052BE1" w14:textId="06472D8B" w:rsidR="002F6D61" w:rsidRDefault="002F6D61" w:rsidP="00262FB2">
      <w:pPr>
        <w:jc w:val="both"/>
      </w:pPr>
      <w:r>
        <w:t xml:space="preserve">Most </w:t>
      </w:r>
      <w:r w:rsidR="00955FBD">
        <w:t>of the research waste that is avoided</w:t>
      </w:r>
      <w:del w:id="175" w:author="Smith, Chase" w:date="2018-05-11T10:38:00Z">
        <w:r w:rsidR="00955FBD" w:rsidDel="00D76536">
          <w:delText>,</w:delText>
        </w:r>
      </w:del>
      <w:r w:rsidR="00955FBD">
        <w:t xml:space="preserve"> however, </w:t>
      </w:r>
      <w:r>
        <w:t xml:space="preserve">is </w:t>
      </w:r>
      <w:r w:rsidR="00955FBD" w:rsidRPr="00507916">
        <w:rPr>
          <w:i/>
        </w:rPr>
        <w:t>via</w:t>
      </w:r>
      <w:r>
        <w:t xml:space="preserve"> </w:t>
      </w:r>
      <w:r w:rsidR="00955FBD">
        <w:t>the execution of efficient, non-duplicative</w:t>
      </w:r>
      <w:r>
        <w:t xml:space="preserve"> research. This is </w:t>
      </w:r>
      <w:del w:id="176" w:author="Smith, Chase" w:date="2018-05-11T10:38:00Z">
        <w:r w:rsidR="00955FBD" w:rsidDel="0056369C">
          <w:delText>a challenge</w:delText>
        </w:r>
      </w:del>
      <w:ins w:id="177" w:author="Smith, Chase" w:date="2018-05-11T10:38:00Z">
        <w:r w:rsidR="0056369C">
          <w:t>challenging</w:t>
        </w:r>
      </w:ins>
      <w:r>
        <w:t xml:space="preserve"> to quantify because it is highly granular</w:t>
      </w:r>
      <w:ins w:id="178" w:author="Smith, Chase" w:date="2018-05-11T10:39:00Z">
        <w:r w:rsidR="0056369C">
          <w:t xml:space="preserve">, with </w:t>
        </w:r>
        <w:proofErr w:type="spellStart"/>
        <w:r w:rsidR="0056369C">
          <w:t>many</w:t>
        </w:r>
      </w:ins>
      <w:del w:id="179" w:author="Smith, Chase" w:date="2018-05-11T10:39:00Z">
        <w:r w:rsidDel="0056369C">
          <w:delText xml:space="preserve"> – there are many </w:delText>
        </w:r>
      </w:del>
      <w:r>
        <w:t>sma</w:t>
      </w:r>
      <w:r w:rsidR="00955FBD">
        <w:t>ll</w:t>
      </w:r>
      <w:proofErr w:type="spellEnd"/>
      <w:r w:rsidR="00955FBD">
        <w:t xml:space="preserve"> savings across </w:t>
      </w:r>
      <w:del w:id="180" w:author="Smith, Chase" w:date="2018-05-11T10:39:00Z">
        <w:r w:rsidR="00955FBD" w:rsidDel="0056369C">
          <w:delText xml:space="preserve">many </w:delText>
        </w:r>
      </w:del>
      <w:ins w:id="181" w:author="Smith, Chase" w:date="2018-05-11T10:39:00Z">
        <w:r w:rsidR="0056369C">
          <w:t xml:space="preserve">a spectrum of </w:t>
        </w:r>
      </w:ins>
      <w:r w:rsidR="00955FBD">
        <w:t xml:space="preserve">projects </w:t>
      </w:r>
      <w:ins w:id="182" w:author="Smith, Chase" w:date="2018-05-11T10:39:00Z">
        <w:r w:rsidR="0056369C">
          <w:t xml:space="preserve">longitudinally </w:t>
        </w:r>
      </w:ins>
      <w:r w:rsidR="00955FBD">
        <w:t xml:space="preserve">over </w:t>
      </w:r>
      <w:del w:id="183" w:author="Smith, Chase" w:date="2018-05-11T10:40:00Z">
        <w:r w:rsidR="00955FBD" w:rsidDel="0056369C">
          <w:delText xml:space="preserve">long periods of </w:delText>
        </w:r>
      </w:del>
      <w:r w:rsidR="00955FBD">
        <w:t>time</w:t>
      </w:r>
      <w:del w:id="184" w:author="Smith, Chase" w:date="2018-05-11T10:40:00Z">
        <w:r w:rsidR="00955FBD" w:rsidDel="0056369C">
          <w:delText>, all</w:delText>
        </w:r>
      </w:del>
      <w:ins w:id="185" w:author="Smith, Chase" w:date="2018-05-11T10:40:00Z">
        <w:r w:rsidR="0056369C">
          <w:t xml:space="preserve"> as</w:t>
        </w:r>
      </w:ins>
      <w:r w:rsidR="00955FBD">
        <w:t xml:space="preserve"> described above: avoiding duplication, drawing in highly skilled individuals,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1) Open Source Malaria: opensourcemalaria.org,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Tres Cantos </w:t>
      </w:r>
      <w:proofErr w:type="spellStart"/>
      <w:r>
        <w:rPr>
          <w:rFonts w:eastAsia="Times New Roman"/>
        </w:rPr>
        <w:t>Arylpyrroles</w:t>
      </w:r>
      <w:proofErr w:type="spellEnd"/>
      <w:r>
        <w:rPr>
          <w:rFonts w:eastAsia="Times New Roman"/>
        </w:rPr>
        <w:t xml:space="preserve">, A. E. Williamson, et al. </w:t>
      </w:r>
      <w:r>
        <w:rPr>
          <w:rFonts w:eastAsia="Times New Roman"/>
          <w:i/>
          <w:iCs/>
        </w:rPr>
        <w:t>ACS Cent. 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xml:space="preserve">, 687–701.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w:t>
      </w:r>
      <w:proofErr w:type="spellStart"/>
      <w:r>
        <w:rPr>
          <w:rFonts w:eastAsia="Times New Roman"/>
        </w:rPr>
        <w:t>LabTrove</w:t>
      </w:r>
      <w:proofErr w:type="spellEnd"/>
      <w:r>
        <w:rPr>
          <w:rFonts w:eastAsia="Times New Roman"/>
        </w:rPr>
        <w:t xml:space="preserve">, a Researcher-centric ELN, K. A. </w:t>
      </w:r>
      <w:proofErr w:type="spellStart"/>
      <w:r>
        <w:rPr>
          <w:rFonts w:eastAsia="Times New Roman"/>
        </w:rPr>
        <w:t>Badiola</w:t>
      </w:r>
      <w:proofErr w:type="spellEnd"/>
      <w:r>
        <w:rPr>
          <w:rFonts w:eastAsia="Times New Roman"/>
        </w:rPr>
        <w:t xml:space="preserve">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w:t>
      </w:r>
      <w:proofErr w:type="spellStart"/>
      <w:r>
        <w:rPr>
          <w:rFonts w:eastAsia="Times New Roman"/>
        </w:rPr>
        <w:t>SCience</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Robot that will Connect Open Scientists, C. Smith, M. H. Todd, L. </w:t>
      </w:r>
      <w:proofErr w:type="spellStart"/>
      <w:r>
        <w:rPr>
          <w:rFonts w:eastAsia="Times New Roman"/>
        </w:rPr>
        <w:t>Patiny</w:t>
      </w:r>
      <w:proofErr w:type="spellEnd"/>
      <w:r>
        <w:rPr>
          <w:rFonts w:eastAsia="Times New Roman"/>
        </w:rPr>
        <w:t xml:space="preserve">, C. Swain, C. </w:t>
      </w:r>
      <w:proofErr w:type="spellStart"/>
      <w:r>
        <w:rPr>
          <w:rFonts w:eastAsia="Times New Roman"/>
        </w:rPr>
        <w:t>Southan</w:t>
      </w:r>
      <w:proofErr w:type="spellEnd"/>
      <w:r>
        <w:rPr>
          <w:rFonts w:eastAsia="Times New Roman"/>
        </w:rPr>
        <w:t xml:space="preserve">,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1CF1A186" w14:textId="189C93E6" w:rsidR="00744731" w:rsidRDefault="00864EE1" w:rsidP="003073B6">
      <w:pPr>
        <w:rPr>
          <w:ins w:id="186" w:author="Smith, Chase" w:date="2018-05-11T08:40:00Z"/>
          <w:rFonts w:eastAsia="Times New Roman"/>
        </w:rPr>
      </w:pPr>
      <w:moveFromRangeStart w:id="187" w:author="Smith, Chase" w:date="2018-05-11T08:44:00Z" w:name="move513791587"/>
      <w:moveFrom w:id="188" w:author="Smith, Chase" w:date="2018-05-11T08:44:00Z">
        <w:r w:rsidDel="006A4D4B">
          <w:rPr>
            <w:rFonts w:eastAsia="Times New Roman"/>
          </w:rPr>
          <w:t xml:space="preserve">6) </w:t>
        </w:r>
        <w:r w:rsidR="003073B6" w:rsidDel="006A4D4B">
          <w:rPr>
            <w:rFonts w:eastAsia="Times New Roman"/>
          </w:rPr>
          <w:t xml:space="preserve">An Open Source Pharma Roadmap, M. Balasegaram, P. Kolb, J. McKew, J. Menon, P. Olliaro, T. Sablinski, Z. Thomas, M. H. Todd, E. Torreele and J. Wilbanks, </w:t>
        </w:r>
        <w:r w:rsidR="003073B6" w:rsidDel="006A4D4B">
          <w:rPr>
            <w:rFonts w:eastAsia="Times New Roman"/>
            <w:i/>
            <w:iCs/>
          </w:rPr>
          <w:t>PLoS Med.</w:t>
        </w:r>
        <w:r w:rsidR="003073B6" w:rsidDel="006A4D4B">
          <w:rPr>
            <w:rFonts w:eastAsia="Times New Roman"/>
          </w:rPr>
          <w:t xml:space="preserve"> </w:t>
        </w:r>
        <w:r w:rsidR="003073B6" w:rsidDel="006A4D4B">
          <w:rPr>
            <w:rFonts w:eastAsia="Times New Roman"/>
            <w:b/>
            <w:bCs/>
          </w:rPr>
          <w:t>2017</w:t>
        </w:r>
        <w:r w:rsidR="003073B6" w:rsidDel="006A4D4B">
          <w:rPr>
            <w:rFonts w:eastAsia="Times New Roman"/>
          </w:rPr>
          <w:t xml:space="preserve">, 14(4): e1002276. DOI: </w:t>
        </w:r>
        <w:r w:rsidR="003073B6" w:rsidRPr="003073B6" w:rsidDel="006A4D4B">
          <w:rPr>
            <w:rFonts w:eastAsia="Times New Roman"/>
          </w:rPr>
          <w:t>10.1371/journal.pmed.1002276</w:t>
        </w:r>
      </w:moveFrom>
      <w:moveFromRangeEnd w:id="187"/>
    </w:p>
    <w:p w14:paraId="1475D0B5" w14:textId="145C6AD5" w:rsidR="00744731" w:rsidRPr="003073B6" w:rsidRDefault="006A4D4B" w:rsidP="003073B6">
      <w:pPr>
        <w:rPr>
          <w:rFonts w:eastAsia="Times New Roman"/>
        </w:rPr>
      </w:pPr>
      <w:ins w:id="189" w:author="Smith, Chase" w:date="2018-05-11T08:44:00Z">
        <w:r>
          <w:rPr>
            <w:rFonts w:eastAsia="Times New Roman"/>
          </w:rPr>
          <w:t>6</w:t>
        </w:r>
      </w:ins>
      <w:ins w:id="190" w:author="Smith, Chase" w:date="2018-05-11T08:40:00Z">
        <w:r w:rsidR="00744731">
          <w:rPr>
            <w:rFonts w:eastAsia="Times New Roman"/>
          </w:rPr>
          <w:t xml:space="preserve">) </w:t>
        </w:r>
      </w:ins>
      <w:proofErr w:type="spellStart"/>
      <w:ins w:id="191" w:author="Smith, Chase" w:date="2018-05-11T08:41:00Z">
        <w:r w:rsidR="00744731">
          <w:rPr>
            <w:rFonts w:eastAsia="Times New Roman"/>
          </w:rPr>
          <w:t>Github</w:t>
        </w:r>
        <w:proofErr w:type="spellEnd"/>
        <w:r w:rsidR="00744731">
          <w:rPr>
            <w:rFonts w:eastAsia="Times New Roman"/>
          </w:rPr>
          <w:t xml:space="preserve"> About: </w:t>
        </w:r>
        <w:r w:rsidR="00744731">
          <w:rPr>
            <w:rFonts w:eastAsia="Times New Roman"/>
          </w:rPr>
          <w:fldChar w:fldCharType="begin"/>
        </w:r>
        <w:r w:rsidR="00744731">
          <w:rPr>
            <w:rFonts w:eastAsia="Times New Roman"/>
          </w:rPr>
          <w:instrText xml:space="preserve"> HYPERLINK "</w:instrText>
        </w:r>
      </w:ins>
      <w:ins w:id="192" w:author="Smith, Chase" w:date="2018-05-11T08:40:00Z">
        <w:r w:rsidR="00744731" w:rsidRPr="00744731">
          <w:rPr>
            <w:rFonts w:eastAsia="Times New Roman"/>
          </w:rPr>
          <w:instrText>https://github.com/about</w:instrText>
        </w:r>
      </w:ins>
      <w:ins w:id="193" w:author="Smith, Chase" w:date="2018-05-11T08:41:00Z">
        <w:r w:rsidR="00744731">
          <w:rPr>
            <w:rFonts w:eastAsia="Times New Roman"/>
          </w:rPr>
          <w:instrText xml:space="preserve">" </w:instrText>
        </w:r>
        <w:r w:rsidR="00744731">
          <w:rPr>
            <w:rFonts w:eastAsia="Times New Roman"/>
          </w:rPr>
          <w:fldChar w:fldCharType="separate"/>
        </w:r>
      </w:ins>
      <w:ins w:id="194" w:author="Smith, Chase" w:date="2018-05-11T08:40:00Z">
        <w:r w:rsidR="00744731" w:rsidRPr="00A74DE4">
          <w:rPr>
            <w:rStyle w:val="Hyperlink"/>
            <w:rFonts w:eastAsia="Times New Roman"/>
          </w:rPr>
          <w:t>https://github.com/about</w:t>
        </w:r>
      </w:ins>
      <w:ins w:id="195" w:author="Smith, Chase" w:date="2018-05-11T08:41:00Z">
        <w:r w:rsidR="00744731">
          <w:rPr>
            <w:rFonts w:eastAsia="Times New Roman"/>
          </w:rPr>
          <w:fldChar w:fldCharType="end"/>
        </w:r>
        <w:r w:rsidR="00744731">
          <w:rPr>
            <w:rFonts w:eastAsia="Times New Roman"/>
          </w:rPr>
          <w:t xml:space="preserve">, </w:t>
        </w:r>
        <w:proofErr w:type="spellStart"/>
        <w:r w:rsidR="00744731">
          <w:rPr>
            <w:rFonts w:eastAsia="Times New Roman"/>
          </w:rPr>
          <w:t>accesed</w:t>
        </w:r>
        <w:proofErr w:type="spellEnd"/>
        <w:r w:rsidR="00744731">
          <w:rPr>
            <w:rFonts w:eastAsia="Times New Roman"/>
          </w:rPr>
          <w:t xml:space="preserve"> May 11</w:t>
        </w:r>
        <w:r w:rsidR="00744731" w:rsidRPr="00744731">
          <w:rPr>
            <w:rFonts w:eastAsia="Times New Roman"/>
            <w:vertAlign w:val="superscript"/>
            <w:rPrChange w:id="196" w:author="Smith, Chase" w:date="2018-05-11T08:41:00Z">
              <w:rPr>
                <w:rFonts w:eastAsia="Times New Roman"/>
              </w:rPr>
            </w:rPrChange>
          </w:rPr>
          <w:t>th</w:t>
        </w:r>
        <w:proofErr w:type="gramStart"/>
        <w:r w:rsidR="00744731">
          <w:rPr>
            <w:rFonts w:eastAsia="Times New Roman"/>
          </w:rPr>
          <w:t xml:space="preserve"> 2018</w:t>
        </w:r>
        <w:proofErr w:type="gramEnd"/>
        <w:r w:rsidR="00744731">
          <w:rPr>
            <w:rFonts w:eastAsia="Times New Roman"/>
          </w:rPr>
          <w:t>.</w:t>
        </w:r>
      </w:ins>
    </w:p>
    <w:p w14:paraId="6E8E9AE3" w14:textId="387B1BFC" w:rsidR="002D4A3A" w:rsidRDefault="002D4A3A" w:rsidP="00262FB2">
      <w:pPr>
        <w:jc w:val="both"/>
        <w:rPr>
          <w:ins w:id="197" w:author="Smith, Chase" w:date="2018-05-11T08:44:00Z"/>
          <w:rFonts w:eastAsia="Times New Roman"/>
        </w:rPr>
      </w:pPr>
    </w:p>
    <w:p w14:paraId="604724EE" w14:textId="291B8F82" w:rsidR="006A4D4B" w:rsidRDefault="006A4D4B" w:rsidP="006A4D4B">
      <w:pPr>
        <w:rPr>
          <w:moveTo w:id="198" w:author="Smith, Chase" w:date="2018-05-11T08:44:00Z"/>
          <w:rFonts w:eastAsia="Times New Roman"/>
        </w:rPr>
      </w:pPr>
      <w:moveToRangeStart w:id="199" w:author="Smith, Chase" w:date="2018-05-11T08:44:00Z" w:name="move513791587"/>
      <w:moveTo w:id="200" w:author="Smith, Chase" w:date="2018-05-11T08:44:00Z">
        <w:del w:id="201" w:author="Smith, Chase" w:date="2018-05-11T08:44:00Z">
          <w:r w:rsidDel="006A4D4B">
            <w:rPr>
              <w:rFonts w:eastAsia="Times New Roman"/>
            </w:rPr>
            <w:delText>6</w:delText>
          </w:r>
        </w:del>
      </w:moveTo>
      <w:ins w:id="202" w:author="Smith, Chase" w:date="2018-05-11T08:44:00Z">
        <w:r>
          <w:rPr>
            <w:rFonts w:eastAsia="Times New Roman"/>
          </w:rPr>
          <w:t>7</w:t>
        </w:r>
      </w:ins>
      <w:moveTo w:id="203" w:author="Smith, Chase" w:date="2018-05-11T08:44:00Z">
        <w:r>
          <w:rPr>
            <w:rFonts w:eastAsia="Times New Roman"/>
          </w:rPr>
          <w:t xml:space="preserve">) An Open Source Pharma Roadmap, M. </w:t>
        </w:r>
        <w:proofErr w:type="spellStart"/>
        <w:r>
          <w:rPr>
            <w:rFonts w:eastAsia="Times New Roman"/>
          </w:rPr>
          <w:t>Balasegaram</w:t>
        </w:r>
        <w:proofErr w:type="spellEnd"/>
        <w:r>
          <w:rPr>
            <w:rFonts w:eastAsia="Times New Roman"/>
          </w:rPr>
          <w:t xml:space="preserve">, P. Kolb, J. </w:t>
        </w:r>
        <w:proofErr w:type="spellStart"/>
        <w:r>
          <w:rPr>
            <w:rFonts w:eastAsia="Times New Roman"/>
          </w:rPr>
          <w:t>McKew</w:t>
        </w:r>
        <w:proofErr w:type="spellEnd"/>
        <w:r>
          <w:rPr>
            <w:rFonts w:eastAsia="Times New Roman"/>
          </w:rPr>
          <w:t xml:space="preserve">, J. Menon, P. </w:t>
        </w:r>
        <w:proofErr w:type="spellStart"/>
        <w:r>
          <w:rPr>
            <w:rFonts w:eastAsia="Times New Roman"/>
          </w:rPr>
          <w:t>Olliaro</w:t>
        </w:r>
        <w:proofErr w:type="spellEnd"/>
        <w:r>
          <w:rPr>
            <w:rFonts w:eastAsia="Times New Roman"/>
          </w:rPr>
          <w:t xml:space="preserve">, T. </w:t>
        </w:r>
        <w:proofErr w:type="spellStart"/>
        <w:r>
          <w:rPr>
            <w:rFonts w:eastAsia="Times New Roman"/>
          </w:rPr>
          <w:t>Sablinski</w:t>
        </w:r>
        <w:proofErr w:type="spellEnd"/>
        <w:r>
          <w:rPr>
            <w:rFonts w:eastAsia="Times New Roman"/>
          </w:rPr>
          <w:t xml:space="preserve">, Z. Thomas, M. H. Todd, E. </w:t>
        </w:r>
        <w:proofErr w:type="spellStart"/>
        <w:r>
          <w:rPr>
            <w:rFonts w:eastAsia="Times New Roman"/>
          </w:rPr>
          <w:t>Torreele</w:t>
        </w:r>
        <w:proofErr w:type="spellEnd"/>
        <w:r>
          <w:rPr>
            <w:rFonts w:eastAsia="Times New Roman"/>
          </w:rPr>
          <w:t xml:space="preserve"> and J. Wilbanks, </w:t>
        </w:r>
        <w:proofErr w:type="spellStart"/>
        <w:r>
          <w:rPr>
            <w:rFonts w:eastAsia="Times New Roman"/>
            <w:i/>
            <w:iCs/>
          </w:rPr>
          <w:t>PLoS</w:t>
        </w:r>
        <w:proofErr w:type="spellEnd"/>
        <w:r>
          <w:rPr>
            <w:rFonts w:eastAsia="Times New Roman"/>
            <w:i/>
            <w:iCs/>
          </w:rPr>
          <w:t xml:space="preserve"> Med.</w:t>
        </w:r>
        <w:r>
          <w:rPr>
            <w:rFonts w:eastAsia="Times New Roman"/>
          </w:rPr>
          <w:t xml:space="preserve"> </w:t>
        </w:r>
        <w:r>
          <w:rPr>
            <w:rFonts w:eastAsia="Times New Roman"/>
            <w:b/>
            <w:bCs/>
          </w:rPr>
          <w:t>2017</w:t>
        </w:r>
        <w:r>
          <w:rPr>
            <w:rFonts w:eastAsia="Times New Roman"/>
          </w:rPr>
          <w:t xml:space="preserve">, 14(4): e1002276. DOI: </w:t>
        </w:r>
        <w:r w:rsidRPr="003073B6">
          <w:rPr>
            <w:rFonts w:eastAsia="Times New Roman"/>
          </w:rPr>
          <w:t>10.1371/journal.pmed.1002276</w:t>
        </w:r>
      </w:moveTo>
    </w:p>
    <w:moveToRangeEnd w:id="199"/>
    <w:p w14:paraId="65ED6BA2" w14:textId="77777777" w:rsidR="006A4D4B" w:rsidRDefault="006A4D4B" w:rsidP="00262FB2">
      <w:pPr>
        <w:jc w:val="both"/>
        <w:rPr>
          <w:rFonts w:eastAsia="Times New Roman"/>
        </w:rPr>
      </w:pP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xml:space="preserve">” by Professor Todd and </w:t>
      </w:r>
      <w:proofErr w:type="spellStart"/>
      <w:r>
        <w:t>Dr</w:t>
      </w:r>
      <w:proofErr w:type="spellEnd"/>
      <w:r>
        <w:t xml:space="preserve">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lastRenderedPageBreak/>
        <w:t xml:space="preserve">Video of Conference Presentation at Linux.conf.au (January 2018) by Professor Todd entitled “Open Source Pharma” about the Open Source Malaria consortium: </w:t>
      </w:r>
      <w:hyperlink r:id="rId6"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t>Article in the Guardian (19</w:t>
      </w:r>
      <w:r w:rsidRPr="00507916">
        <w:rPr>
          <w:vertAlign w:val="superscript"/>
        </w:rPr>
        <w:t>th</w:t>
      </w:r>
      <w:r>
        <w:t xml:space="preserve"> April 2017) entitled “Why Open Source Pharma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crowdsourced project in which school students made samples of the expensive drug, Daraprim</w:t>
      </w:r>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Chase">
    <w15:presenceInfo w15:providerId="AD" w15:userId="S-1-5-21-194615465-271151529-2465100908-201315"/>
  </w15:person>
  <w15:person w15:author="Alice Williamson">
    <w15:presenceInfo w15:providerId="Windows Live" w15:userId="4e923e9b-6150-43ed-966c-a8178b440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F5A"/>
    <w:rsid w:val="00034A72"/>
    <w:rsid w:val="00045FE8"/>
    <w:rsid w:val="00062EC2"/>
    <w:rsid w:val="00070AAC"/>
    <w:rsid w:val="000D1B07"/>
    <w:rsid w:val="000D2B35"/>
    <w:rsid w:val="000F6135"/>
    <w:rsid w:val="0014324D"/>
    <w:rsid w:val="001635C3"/>
    <w:rsid w:val="00176792"/>
    <w:rsid w:val="00184BF7"/>
    <w:rsid w:val="001D4887"/>
    <w:rsid w:val="001F1E70"/>
    <w:rsid w:val="001F2DB6"/>
    <w:rsid w:val="0025109C"/>
    <w:rsid w:val="00262FB2"/>
    <w:rsid w:val="0026447A"/>
    <w:rsid w:val="002C28A2"/>
    <w:rsid w:val="002C4E41"/>
    <w:rsid w:val="002D4A3A"/>
    <w:rsid w:val="002F6D61"/>
    <w:rsid w:val="003073B6"/>
    <w:rsid w:val="00370470"/>
    <w:rsid w:val="003B7EE4"/>
    <w:rsid w:val="003C5E2C"/>
    <w:rsid w:val="004B7B12"/>
    <w:rsid w:val="00507916"/>
    <w:rsid w:val="00541CEE"/>
    <w:rsid w:val="0056369C"/>
    <w:rsid w:val="00583409"/>
    <w:rsid w:val="00600C84"/>
    <w:rsid w:val="00686DBF"/>
    <w:rsid w:val="006A4D4B"/>
    <w:rsid w:val="006F54A1"/>
    <w:rsid w:val="00744731"/>
    <w:rsid w:val="00776DB5"/>
    <w:rsid w:val="007B7B17"/>
    <w:rsid w:val="007D7223"/>
    <w:rsid w:val="008001F2"/>
    <w:rsid w:val="00823BA8"/>
    <w:rsid w:val="00862C80"/>
    <w:rsid w:val="00864EE1"/>
    <w:rsid w:val="00955FBD"/>
    <w:rsid w:val="00AD1F91"/>
    <w:rsid w:val="00B118BF"/>
    <w:rsid w:val="00B228F6"/>
    <w:rsid w:val="00C7563C"/>
    <w:rsid w:val="00C85C79"/>
    <w:rsid w:val="00CB580F"/>
    <w:rsid w:val="00CE7183"/>
    <w:rsid w:val="00D17D56"/>
    <w:rsid w:val="00D76536"/>
    <w:rsid w:val="00D86A04"/>
    <w:rsid w:val="00DA63E0"/>
    <w:rsid w:val="00DB0848"/>
    <w:rsid w:val="00DC0D0F"/>
    <w:rsid w:val="00DC66A4"/>
    <w:rsid w:val="00E341A9"/>
    <w:rsid w:val="00E52CDB"/>
    <w:rsid w:val="00EE3FDB"/>
    <w:rsid w:val="00F2243F"/>
    <w:rsid w:val="00F36032"/>
    <w:rsid w:val="00F608FF"/>
    <w:rsid w:val="00FD7B5E"/>
    <w:rsid w:val="00FF3A32"/>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88EE4"/>
  <w14:defaultImageDpi w14:val="300"/>
  <w15:docId w15:val="{0D015A6C-3D62-49E8-A3B4-62C3E5F4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 w:type="paragraph" w:styleId="BalloonText">
    <w:name w:val="Balloon Text"/>
    <w:basedOn w:val="Normal"/>
    <w:link w:val="BalloonTextChar"/>
    <w:uiPriority w:val="99"/>
    <w:semiHidden/>
    <w:unhideWhenUsed/>
    <w:rsid w:val="00744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7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VBodnd68iw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A1126-A9B4-234A-BD0A-C24718D9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Alice Williamson</cp:lastModifiedBy>
  <cp:revision>3</cp:revision>
  <dcterms:created xsi:type="dcterms:W3CDTF">2018-05-13T05:48:00Z</dcterms:created>
  <dcterms:modified xsi:type="dcterms:W3CDTF">2018-05-13T05:49:00Z</dcterms:modified>
</cp:coreProperties>
</file>